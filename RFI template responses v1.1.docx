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D2EF" w14:textId="6DF31438" w:rsidR="002C62EE" w:rsidRDefault="00C54017" w:rsidP="006067D1">
      <w:pPr>
        <w:pStyle w:val="Title"/>
        <w:jc w:val="center"/>
      </w:pPr>
      <w:r>
        <w:t>Partner / Vendor Request for Information – Privacy, Data Protection and Security</w:t>
      </w:r>
    </w:p>
    <w:p w14:paraId="1FF0F922" w14:textId="77777777" w:rsidR="006067D1" w:rsidRDefault="006067D1"/>
    <w:tbl>
      <w:tblPr>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4111"/>
        <w:gridCol w:w="7229"/>
      </w:tblGrid>
      <w:tr w:rsidR="001858B0" w:rsidRPr="00C54017" w14:paraId="4E408C94" w14:textId="77777777" w:rsidTr="006067D1">
        <w:trPr>
          <w:trHeight w:val="1103"/>
        </w:trPr>
        <w:tc>
          <w:tcPr>
            <w:tcW w:w="1833" w:type="dxa"/>
            <w:shd w:val="clear" w:color="000000" w:fill="D9D9D9"/>
            <w:noWrap/>
            <w:vAlign w:val="center"/>
            <w:hideMark/>
          </w:tcPr>
          <w:p w14:paraId="5F948ED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Third Party Contact Information</w:t>
            </w:r>
          </w:p>
        </w:tc>
        <w:tc>
          <w:tcPr>
            <w:tcW w:w="4111" w:type="dxa"/>
            <w:shd w:val="clear" w:color="000000" w:fill="D9D9D9"/>
            <w:noWrap/>
            <w:vAlign w:val="center"/>
            <w:hideMark/>
          </w:tcPr>
          <w:p w14:paraId="6137A72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2F14DBC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Suggested responses</w:t>
            </w:r>
          </w:p>
        </w:tc>
      </w:tr>
      <w:tr w:rsidR="001858B0" w:rsidRPr="00C54017" w14:paraId="24C1BD8E" w14:textId="77777777" w:rsidTr="006067D1">
        <w:trPr>
          <w:trHeight w:val="300"/>
        </w:trPr>
        <w:tc>
          <w:tcPr>
            <w:tcW w:w="1833" w:type="dxa"/>
            <w:shd w:val="clear" w:color="000000" w:fill="FDE9D9"/>
            <w:noWrap/>
            <w:vAlign w:val="center"/>
            <w:hideMark/>
          </w:tcPr>
          <w:p w14:paraId="1D5DEC7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w:t>
            </w:r>
          </w:p>
        </w:tc>
        <w:tc>
          <w:tcPr>
            <w:tcW w:w="4111" w:type="dxa"/>
            <w:shd w:val="clear" w:color="000000" w:fill="FDE9D9"/>
            <w:noWrap/>
            <w:vAlign w:val="center"/>
            <w:hideMark/>
          </w:tcPr>
          <w:p w14:paraId="3744B3B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Company name:</w:t>
            </w:r>
          </w:p>
        </w:tc>
        <w:tc>
          <w:tcPr>
            <w:tcW w:w="7229" w:type="dxa"/>
            <w:shd w:val="clear" w:color="000000" w:fill="FDE9D9"/>
            <w:noWrap/>
            <w:vAlign w:val="center"/>
            <w:hideMark/>
          </w:tcPr>
          <w:p w14:paraId="61AF7FAB" w14:textId="48ECFD78" w:rsidR="00C54017" w:rsidRPr="00C54017" w:rsidRDefault="00540844"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[Company Name]</w:t>
            </w:r>
          </w:p>
        </w:tc>
      </w:tr>
      <w:tr w:rsidR="001858B0" w:rsidRPr="00C54017" w14:paraId="759A631E" w14:textId="77777777" w:rsidTr="006067D1">
        <w:trPr>
          <w:trHeight w:val="300"/>
        </w:trPr>
        <w:tc>
          <w:tcPr>
            <w:tcW w:w="1833" w:type="dxa"/>
            <w:shd w:val="clear" w:color="000000" w:fill="FDE9D9"/>
            <w:noWrap/>
            <w:vAlign w:val="center"/>
            <w:hideMark/>
          </w:tcPr>
          <w:p w14:paraId="3791C2C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w:t>
            </w:r>
          </w:p>
        </w:tc>
        <w:tc>
          <w:tcPr>
            <w:tcW w:w="4111" w:type="dxa"/>
            <w:shd w:val="clear" w:color="000000" w:fill="FDE9D9"/>
            <w:noWrap/>
            <w:vAlign w:val="center"/>
            <w:hideMark/>
          </w:tcPr>
          <w:p w14:paraId="6DEA567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Location of Head Office:</w:t>
            </w:r>
          </w:p>
        </w:tc>
        <w:tc>
          <w:tcPr>
            <w:tcW w:w="7229" w:type="dxa"/>
            <w:shd w:val="clear" w:color="000000" w:fill="FDE9D9"/>
            <w:noWrap/>
            <w:vAlign w:val="center"/>
            <w:hideMark/>
          </w:tcPr>
          <w:p w14:paraId="5203C49C" w14:textId="7F614D08" w:rsidR="00C54017" w:rsidRPr="00C54017" w:rsidRDefault="00512DD3"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540844">
              <w:rPr>
                <w:rFonts w:ascii="Calibri" w:eastAsia="Times New Roman" w:hAnsi="Calibri" w:cs="Calibri"/>
                <w:color w:val="000000"/>
                <w:lang w:eastAsia="en-GB"/>
              </w:rPr>
              <w:t xml:space="preserve">Company </w:t>
            </w:r>
            <w:r>
              <w:rPr>
                <w:rFonts w:ascii="Calibri" w:eastAsia="Times New Roman" w:hAnsi="Calibri" w:cs="Calibri"/>
                <w:color w:val="000000"/>
                <w:lang w:eastAsia="en-GB"/>
              </w:rPr>
              <w:t>Address]</w:t>
            </w:r>
          </w:p>
        </w:tc>
      </w:tr>
      <w:tr w:rsidR="001858B0" w:rsidRPr="00C54017" w14:paraId="0CCC3058" w14:textId="77777777" w:rsidTr="006067D1">
        <w:trPr>
          <w:trHeight w:val="300"/>
        </w:trPr>
        <w:tc>
          <w:tcPr>
            <w:tcW w:w="1833" w:type="dxa"/>
            <w:shd w:val="clear" w:color="000000" w:fill="FDE9D9"/>
            <w:noWrap/>
            <w:vAlign w:val="center"/>
            <w:hideMark/>
          </w:tcPr>
          <w:p w14:paraId="3ED97CE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w:t>
            </w:r>
          </w:p>
        </w:tc>
        <w:tc>
          <w:tcPr>
            <w:tcW w:w="4111" w:type="dxa"/>
            <w:shd w:val="clear" w:color="000000" w:fill="FDE9D9"/>
            <w:noWrap/>
            <w:vAlign w:val="center"/>
            <w:hideMark/>
          </w:tcPr>
          <w:p w14:paraId="389A2980" w14:textId="422AFB6F"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Account manager</w:t>
            </w:r>
            <w:r w:rsidR="00512DD3">
              <w:rPr>
                <w:rFonts w:ascii="Calibri" w:eastAsia="Times New Roman" w:hAnsi="Calibri" w:cs="Calibri"/>
                <w:color w:val="000000"/>
                <w:lang w:eastAsia="en-GB"/>
              </w:rPr>
              <w:t xml:space="preserve"> / Contact</w:t>
            </w:r>
            <w:r w:rsidRPr="00C54017">
              <w:rPr>
                <w:rFonts w:ascii="Calibri" w:eastAsia="Times New Roman" w:hAnsi="Calibri" w:cs="Calibri"/>
                <w:color w:val="000000"/>
                <w:lang w:eastAsia="en-GB"/>
              </w:rPr>
              <w:t xml:space="preserve"> name:</w:t>
            </w:r>
          </w:p>
        </w:tc>
        <w:tc>
          <w:tcPr>
            <w:tcW w:w="7229" w:type="dxa"/>
            <w:shd w:val="clear" w:color="000000" w:fill="FDE9D9"/>
            <w:noWrap/>
            <w:vAlign w:val="center"/>
            <w:hideMark/>
          </w:tcPr>
          <w:p w14:paraId="0D36DD15" w14:textId="31B0297A" w:rsidR="00C54017" w:rsidRPr="00C54017" w:rsidRDefault="00512DD3"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[Account Manager / Contact Name, where applicable]</w:t>
            </w:r>
          </w:p>
        </w:tc>
      </w:tr>
      <w:tr w:rsidR="001858B0" w:rsidRPr="00C54017" w14:paraId="78F4DBD9" w14:textId="77777777" w:rsidTr="006067D1">
        <w:trPr>
          <w:trHeight w:val="300"/>
        </w:trPr>
        <w:tc>
          <w:tcPr>
            <w:tcW w:w="1833" w:type="dxa"/>
            <w:shd w:val="clear" w:color="000000" w:fill="FDE9D9"/>
            <w:noWrap/>
            <w:vAlign w:val="center"/>
            <w:hideMark/>
          </w:tcPr>
          <w:p w14:paraId="10675EE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w:t>
            </w:r>
          </w:p>
        </w:tc>
        <w:tc>
          <w:tcPr>
            <w:tcW w:w="4111" w:type="dxa"/>
            <w:shd w:val="clear" w:color="000000" w:fill="FDE9D9"/>
            <w:noWrap/>
            <w:vAlign w:val="center"/>
            <w:hideMark/>
          </w:tcPr>
          <w:p w14:paraId="68B0DA4C" w14:textId="7259CF33"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Account manager</w:t>
            </w:r>
            <w:r w:rsidR="00512DD3">
              <w:rPr>
                <w:rFonts w:ascii="Calibri" w:eastAsia="Times New Roman" w:hAnsi="Calibri" w:cs="Calibri"/>
                <w:color w:val="000000"/>
                <w:lang w:eastAsia="en-GB"/>
              </w:rPr>
              <w:t xml:space="preserve"> / Contact</w:t>
            </w:r>
            <w:r w:rsidRPr="00C54017">
              <w:rPr>
                <w:rFonts w:ascii="Calibri" w:eastAsia="Times New Roman" w:hAnsi="Calibri" w:cs="Calibri"/>
                <w:color w:val="000000"/>
                <w:lang w:eastAsia="en-GB"/>
              </w:rPr>
              <w:t xml:space="preserve"> phone number:</w:t>
            </w:r>
          </w:p>
        </w:tc>
        <w:tc>
          <w:tcPr>
            <w:tcW w:w="7229" w:type="dxa"/>
            <w:shd w:val="clear" w:color="000000" w:fill="FDE9D9"/>
            <w:noWrap/>
            <w:vAlign w:val="center"/>
            <w:hideMark/>
          </w:tcPr>
          <w:p w14:paraId="63B384A7" w14:textId="2142A4ED" w:rsidR="00C54017" w:rsidRPr="00C54017" w:rsidRDefault="00512DD3"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[Contact Phone Number]</w:t>
            </w:r>
          </w:p>
        </w:tc>
      </w:tr>
      <w:tr w:rsidR="001858B0" w:rsidRPr="00C54017" w14:paraId="6C888CFD" w14:textId="77777777" w:rsidTr="006067D1">
        <w:trPr>
          <w:trHeight w:val="300"/>
        </w:trPr>
        <w:tc>
          <w:tcPr>
            <w:tcW w:w="1833" w:type="dxa"/>
            <w:shd w:val="clear" w:color="000000" w:fill="FDE9D9"/>
            <w:noWrap/>
            <w:vAlign w:val="center"/>
            <w:hideMark/>
          </w:tcPr>
          <w:p w14:paraId="64A3043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w:t>
            </w:r>
          </w:p>
        </w:tc>
        <w:tc>
          <w:tcPr>
            <w:tcW w:w="4111" w:type="dxa"/>
            <w:shd w:val="clear" w:color="000000" w:fill="FDE9D9"/>
            <w:noWrap/>
            <w:vAlign w:val="center"/>
            <w:hideMark/>
          </w:tcPr>
          <w:p w14:paraId="5CE5EA3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Account manager email address:</w:t>
            </w:r>
          </w:p>
        </w:tc>
        <w:tc>
          <w:tcPr>
            <w:tcW w:w="7229" w:type="dxa"/>
            <w:shd w:val="clear" w:color="000000" w:fill="FDE9D9"/>
            <w:noWrap/>
            <w:vAlign w:val="center"/>
            <w:hideMark/>
          </w:tcPr>
          <w:p w14:paraId="7B57A602" w14:textId="0A6E6939" w:rsidR="00C54017" w:rsidRPr="00C54017" w:rsidRDefault="00866C12"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[Contact email address]</w:t>
            </w:r>
          </w:p>
        </w:tc>
      </w:tr>
      <w:tr w:rsidR="001858B0" w:rsidRPr="00C54017" w14:paraId="77A6CC76" w14:textId="77777777" w:rsidTr="006067D1">
        <w:trPr>
          <w:trHeight w:val="900"/>
        </w:trPr>
        <w:tc>
          <w:tcPr>
            <w:tcW w:w="1833" w:type="dxa"/>
            <w:shd w:val="clear" w:color="000000" w:fill="FDE9D9"/>
            <w:noWrap/>
            <w:vAlign w:val="center"/>
            <w:hideMark/>
          </w:tcPr>
          <w:p w14:paraId="4D95C64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w:t>
            </w:r>
          </w:p>
        </w:tc>
        <w:tc>
          <w:tcPr>
            <w:tcW w:w="4111" w:type="dxa"/>
            <w:shd w:val="clear" w:color="000000" w:fill="FDE9D9"/>
            <w:noWrap/>
            <w:vAlign w:val="center"/>
            <w:hideMark/>
          </w:tcPr>
          <w:p w14:paraId="05E3D80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Please describe the nature of the business relationship and activities</w:t>
            </w:r>
          </w:p>
        </w:tc>
        <w:tc>
          <w:tcPr>
            <w:tcW w:w="7229" w:type="dxa"/>
            <w:shd w:val="clear" w:color="000000" w:fill="FDE9D9"/>
            <w:vAlign w:val="center"/>
            <w:hideMark/>
          </w:tcPr>
          <w:p w14:paraId="10E3364C" w14:textId="69917016" w:rsidR="00C54017" w:rsidRPr="00C54017" w:rsidRDefault="00866C12"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[summary of contract type</w:t>
            </w:r>
            <w:r w:rsidR="0042268D">
              <w:rPr>
                <w:rFonts w:ascii="Calibri" w:eastAsia="Times New Roman" w:hAnsi="Calibri" w:cs="Calibri"/>
                <w:color w:val="000000"/>
                <w:lang w:eastAsia="en-GB"/>
              </w:rPr>
              <w:t xml:space="preserve"> (where applicable), scope, </w:t>
            </w:r>
            <w:r w:rsidR="0057625F">
              <w:rPr>
                <w:rFonts w:ascii="Calibri" w:eastAsia="Times New Roman" w:hAnsi="Calibri" w:cs="Calibri"/>
                <w:color w:val="000000"/>
                <w:lang w:eastAsia="en-GB"/>
              </w:rPr>
              <w:t xml:space="preserve">DP relationship (Controller to Controller, </w:t>
            </w:r>
            <w:r w:rsidR="00CF6C0E">
              <w:rPr>
                <w:rFonts w:ascii="Calibri" w:eastAsia="Times New Roman" w:hAnsi="Calibri" w:cs="Calibri"/>
                <w:color w:val="000000"/>
                <w:lang w:eastAsia="en-GB"/>
              </w:rPr>
              <w:t xml:space="preserve">Joint Controller, </w:t>
            </w:r>
            <w:r w:rsidR="000B3D1A">
              <w:rPr>
                <w:rFonts w:ascii="Calibri" w:eastAsia="Times New Roman" w:hAnsi="Calibri" w:cs="Calibri"/>
                <w:color w:val="000000"/>
                <w:lang w:eastAsia="en-GB"/>
              </w:rPr>
              <w:t>Processor</w:t>
            </w:r>
            <w:r w:rsidR="00CF6C0E">
              <w:rPr>
                <w:rFonts w:ascii="Calibri" w:eastAsia="Times New Roman" w:hAnsi="Calibri" w:cs="Calibri"/>
                <w:color w:val="000000"/>
                <w:lang w:eastAsia="en-GB"/>
              </w:rPr>
              <w:t>,</w:t>
            </w:r>
            <w:r w:rsidR="000B3D1A">
              <w:rPr>
                <w:rFonts w:ascii="Calibri" w:eastAsia="Times New Roman" w:hAnsi="Calibri" w:cs="Calibri"/>
                <w:color w:val="000000"/>
                <w:lang w:eastAsia="en-GB"/>
              </w:rPr>
              <w:t xml:space="preserve"> Sub-processor)</w:t>
            </w:r>
          </w:p>
        </w:tc>
      </w:tr>
      <w:tr w:rsidR="00C54017" w:rsidRPr="00C54017" w14:paraId="38117409" w14:textId="77777777" w:rsidTr="006067D1">
        <w:trPr>
          <w:trHeight w:val="300"/>
        </w:trPr>
        <w:tc>
          <w:tcPr>
            <w:tcW w:w="5944" w:type="dxa"/>
            <w:gridSpan w:val="2"/>
            <w:shd w:val="clear" w:color="000000" w:fill="D9D9D9"/>
            <w:vAlign w:val="center"/>
            <w:hideMark/>
          </w:tcPr>
          <w:p w14:paraId="54FEB65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Data Protection Representative</w:t>
            </w:r>
          </w:p>
        </w:tc>
        <w:tc>
          <w:tcPr>
            <w:tcW w:w="7229" w:type="dxa"/>
            <w:shd w:val="clear" w:color="000000" w:fill="D9D9D9"/>
            <w:noWrap/>
            <w:vAlign w:val="center"/>
            <w:hideMark/>
          </w:tcPr>
          <w:p w14:paraId="4AA5072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1858B0" w:rsidRPr="00C54017" w14:paraId="3966181B" w14:textId="77777777" w:rsidTr="006067D1">
        <w:trPr>
          <w:trHeight w:val="300"/>
        </w:trPr>
        <w:tc>
          <w:tcPr>
            <w:tcW w:w="1833" w:type="dxa"/>
            <w:shd w:val="clear" w:color="000000" w:fill="FDE9D9"/>
            <w:noWrap/>
            <w:vAlign w:val="center"/>
            <w:hideMark/>
          </w:tcPr>
          <w:p w14:paraId="109D4E9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7</w:t>
            </w:r>
          </w:p>
        </w:tc>
        <w:tc>
          <w:tcPr>
            <w:tcW w:w="4111" w:type="dxa"/>
            <w:shd w:val="clear" w:color="000000" w:fill="FDE9D9"/>
            <w:noWrap/>
            <w:vAlign w:val="center"/>
            <w:hideMark/>
          </w:tcPr>
          <w:p w14:paraId="7DDBED9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Data Protection Contact name:</w:t>
            </w:r>
          </w:p>
        </w:tc>
        <w:tc>
          <w:tcPr>
            <w:tcW w:w="7229" w:type="dxa"/>
            <w:shd w:val="clear" w:color="000000" w:fill="FDE9D9"/>
            <w:noWrap/>
            <w:vAlign w:val="center"/>
            <w:hideMark/>
          </w:tcPr>
          <w:p w14:paraId="79367652" w14:textId="372617DD" w:rsidR="00C54017" w:rsidRPr="00C54017" w:rsidRDefault="004B51D0"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[DP</w:t>
            </w:r>
            <w:r w:rsidR="0096549E">
              <w:rPr>
                <w:rFonts w:ascii="Calibri" w:eastAsia="Times New Roman" w:hAnsi="Calibri" w:cs="Calibri"/>
                <w:color w:val="000000"/>
                <w:lang w:eastAsia="en-GB"/>
              </w:rPr>
              <w:t xml:space="preserve"> lead</w:t>
            </w:r>
            <w:r>
              <w:rPr>
                <w:rFonts w:ascii="Calibri" w:eastAsia="Times New Roman" w:hAnsi="Calibri" w:cs="Calibri"/>
                <w:color w:val="000000"/>
                <w:lang w:eastAsia="en-GB"/>
              </w:rPr>
              <w:t xml:space="preserve"> name]</w:t>
            </w:r>
          </w:p>
        </w:tc>
      </w:tr>
      <w:tr w:rsidR="001858B0" w:rsidRPr="00C54017" w14:paraId="6BAC1D0A" w14:textId="77777777" w:rsidTr="006067D1">
        <w:trPr>
          <w:trHeight w:val="300"/>
        </w:trPr>
        <w:tc>
          <w:tcPr>
            <w:tcW w:w="1833" w:type="dxa"/>
            <w:shd w:val="clear" w:color="000000" w:fill="FDE9D9"/>
            <w:noWrap/>
            <w:vAlign w:val="center"/>
            <w:hideMark/>
          </w:tcPr>
          <w:p w14:paraId="1CB7A87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8</w:t>
            </w:r>
          </w:p>
        </w:tc>
        <w:tc>
          <w:tcPr>
            <w:tcW w:w="4111" w:type="dxa"/>
            <w:shd w:val="clear" w:color="000000" w:fill="FDE9D9"/>
            <w:noWrap/>
            <w:vAlign w:val="center"/>
            <w:hideMark/>
          </w:tcPr>
          <w:p w14:paraId="4CC5A85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Data Protection Contact email address:</w:t>
            </w:r>
          </w:p>
        </w:tc>
        <w:tc>
          <w:tcPr>
            <w:tcW w:w="7229" w:type="dxa"/>
            <w:shd w:val="clear" w:color="000000" w:fill="FDE9D9"/>
            <w:noWrap/>
            <w:vAlign w:val="center"/>
            <w:hideMark/>
          </w:tcPr>
          <w:p w14:paraId="55D87277" w14:textId="03BF5A12" w:rsidR="00C54017" w:rsidRPr="00C54017" w:rsidRDefault="004B51D0"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[DP</w:t>
            </w:r>
            <w:r w:rsidR="0096549E">
              <w:rPr>
                <w:rFonts w:ascii="Calibri" w:eastAsia="Times New Roman" w:hAnsi="Calibri" w:cs="Calibri"/>
                <w:color w:val="000000"/>
                <w:lang w:eastAsia="en-GB"/>
              </w:rPr>
              <w:t xml:space="preserve"> lead email address]</w:t>
            </w:r>
          </w:p>
        </w:tc>
      </w:tr>
      <w:tr w:rsidR="001858B0" w:rsidRPr="00C54017" w14:paraId="6EBE04D7" w14:textId="77777777" w:rsidTr="006067D1">
        <w:trPr>
          <w:trHeight w:val="300"/>
        </w:trPr>
        <w:tc>
          <w:tcPr>
            <w:tcW w:w="1833" w:type="dxa"/>
            <w:shd w:val="clear" w:color="000000" w:fill="FDE9D9"/>
            <w:noWrap/>
            <w:vAlign w:val="center"/>
            <w:hideMark/>
          </w:tcPr>
          <w:p w14:paraId="44E2F25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9</w:t>
            </w:r>
          </w:p>
        </w:tc>
        <w:tc>
          <w:tcPr>
            <w:tcW w:w="4111" w:type="dxa"/>
            <w:shd w:val="clear" w:color="000000" w:fill="FDE9D9"/>
            <w:noWrap/>
            <w:vAlign w:val="center"/>
            <w:hideMark/>
          </w:tcPr>
          <w:p w14:paraId="5178724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Data Protection Contact phone number:</w:t>
            </w:r>
          </w:p>
        </w:tc>
        <w:tc>
          <w:tcPr>
            <w:tcW w:w="7229" w:type="dxa"/>
            <w:shd w:val="clear" w:color="000000" w:fill="FDE9D9"/>
            <w:noWrap/>
            <w:vAlign w:val="center"/>
            <w:hideMark/>
          </w:tcPr>
          <w:p w14:paraId="14C54392" w14:textId="5EEF0941" w:rsidR="00C54017" w:rsidRPr="00C54017" w:rsidRDefault="0096549E"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[DP lead phone number]</w:t>
            </w:r>
          </w:p>
        </w:tc>
      </w:tr>
      <w:tr w:rsidR="001858B0" w:rsidRPr="00C54017" w14:paraId="46000C2F" w14:textId="77777777" w:rsidTr="006067D1">
        <w:trPr>
          <w:trHeight w:val="600"/>
        </w:trPr>
        <w:tc>
          <w:tcPr>
            <w:tcW w:w="1833" w:type="dxa"/>
            <w:shd w:val="clear" w:color="000000" w:fill="D9D9D9"/>
            <w:noWrap/>
            <w:vAlign w:val="center"/>
            <w:hideMark/>
          </w:tcPr>
          <w:p w14:paraId="0ACC8CEB"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Certifications and Standards</w:t>
            </w:r>
          </w:p>
        </w:tc>
        <w:tc>
          <w:tcPr>
            <w:tcW w:w="4111" w:type="dxa"/>
            <w:shd w:val="clear" w:color="000000" w:fill="D9D9D9"/>
            <w:noWrap/>
            <w:vAlign w:val="center"/>
            <w:hideMark/>
          </w:tcPr>
          <w:p w14:paraId="6446BA8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086FD9B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59BEAA1B" w14:textId="77777777" w:rsidTr="006067D1">
        <w:trPr>
          <w:trHeight w:val="300"/>
        </w:trPr>
        <w:tc>
          <w:tcPr>
            <w:tcW w:w="1833" w:type="dxa"/>
            <w:shd w:val="clear" w:color="auto" w:fill="auto"/>
            <w:noWrap/>
            <w:vAlign w:val="center"/>
            <w:hideMark/>
          </w:tcPr>
          <w:p w14:paraId="0AE0449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10</w:t>
            </w:r>
          </w:p>
        </w:tc>
        <w:tc>
          <w:tcPr>
            <w:tcW w:w="4111" w:type="dxa"/>
            <w:shd w:val="clear" w:color="auto" w:fill="auto"/>
            <w:noWrap/>
            <w:vAlign w:val="center"/>
            <w:hideMark/>
          </w:tcPr>
          <w:p w14:paraId="58B3FC5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27001 Information Security</w:t>
            </w:r>
          </w:p>
        </w:tc>
        <w:tc>
          <w:tcPr>
            <w:tcW w:w="7229" w:type="dxa"/>
            <w:shd w:val="clear" w:color="auto" w:fill="auto"/>
            <w:noWrap/>
            <w:vAlign w:val="center"/>
            <w:hideMark/>
          </w:tcPr>
          <w:p w14:paraId="0BE48B3F" w14:textId="0C51CD6C" w:rsidR="00C54017" w:rsidRPr="00C54017" w:rsidRDefault="0096549E"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[status </w:t>
            </w:r>
            <w:r w:rsidR="004737C6">
              <w:rPr>
                <w:rFonts w:ascii="Calibri" w:eastAsia="Times New Roman" w:hAnsi="Calibri" w:cs="Calibri"/>
                <w:color w:val="000000"/>
                <w:lang w:eastAsia="en-GB"/>
              </w:rPr>
              <w:t>–</w:t>
            </w:r>
            <w:r>
              <w:rPr>
                <w:rFonts w:ascii="Calibri" w:eastAsia="Times New Roman" w:hAnsi="Calibri" w:cs="Calibri"/>
                <w:color w:val="000000"/>
                <w:lang w:eastAsia="en-GB"/>
              </w:rPr>
              <w:t xml:space="preserve"> </w:t>
            </w:r>
            <w:r w:rsidR="004737C6">
              <w:rPr>
                <w:rFonts w:ascii="Calibri" w:eastAsia="Times New Roman" w:hAnsi="Calibri" w:cs="Calibri"/>
                <w:color w:val="000000"/>
                <w:lang w:eastAsia="en-GB"/>
              </w:rPr>
              <w:t>uncertified</w:t>
            </w:r>
            <w:r w:rsidR="009A7D3B">
              <w:rPr>
                <w:rFonts w:ascii="Calibri" w:eastAsia="Times New Roman" w:hAnsi="Calibri" w:cs="Calibri"/>
                <w:color w:val="000000"/>
                <w:lang w:eastAsia="en-GB"/>
              </w:rPr>
              <w:t xml:space="preserve"> /</w:t>
            </w:r>
            <w:r w:rsidR="004737C6">
              <w:rPr>
                <w:rFonts w:ascii="Calibri" w:eastAsia="Times New Roman" w:hAnsi="Calibri" w:cs="Calibri"/>
                <w:color w:val="000000"/>
                <w:lang w:eastAsia="en-GB"/>
              </w:rPr>
              <w:t xml:space="preserve"> certified</w:t>
            </w:r>
            <w:r w:rsidR="009A7D3B">
              <w:rPr>
                <w:rFonts w:ascii="Calibri" w:eastAsia="Times New Roman" w:hAnsi="Calibri" w:cs="Calibri"/>
                <w:color w:val="000000"/>
                <w:lang w:eastAsia="en-GB"/>
              </w:rPr>
              <w:t xml:space="preserve"> (if certified, provide link to</w:t>
            </w:r>
            <w:r w:rsidR="004979CB">
              <w:rPr>
                <w:rFonts w:ascii="Calibri" w:eastAsia="Times New Roman" w:hAnsi="Calibri" w:cs="Calibri"/>
                <w:color w:val="000000"/>
                <w:lang w:eastAsia="en-GB"/>
              </w:rPr>
              <w:t xml:space="preserve"> evidence)</w:t>
            </w:r>
          </w:p>
        </w:tc>
      </w:tr>
      <w:tr w:rsidR="00C54017" w:rsidRPr="00C54017" w14:paraId="3F5DE6D5" w14:textId="77777777" w:rsidTr="006067D1">
        <w:trPr>
          <w:trHeight w:val="300"/>
        </w:trPr>
        <w:tc>
          <w:tcPr>
            <w:tcW w:w="1833" w:type="dxa"/>
            <w:shd w:val="clear" w:color="auto" w:fill="auto"/>
            <w:noWrap/>
            <w:vAlign w:val="center"/>
            <w:hideMark/>
          </w:tcPr>
          <w:p w14:paraId="0290ACD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11</w:t>
            </w:r>
          </w:p>
        </w:tc>
        <w:tc>
          <w:tcPr>
            <w:tcW w:w="4111" w:type="dxa"/>
            <w:shd w:val="clear" w:color="auto" w:fill="auto"/>
            <w:noWrap/>
            <w:vAlign w:val="center"/>
            <w:hideMark/>
          </w:tcPr>
          <w:p w14:paraId="0342B40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9001 Quality Management</w:t>
            </w:r>
          </w:p>
        </w:tc>
        <w:tc>
          <w:tcPr>
            <w:tcW w:w="7229" w:type="dxa"/>
            <w:shd w:val="clear" w:color="auto" w:fill="auto"/>
            <w:noWrap/>
            <w:vAlign w:val="center"/>
            <w:hideMark/>
          </w:tcPr>
          <w:p w14:paraId="310246AB" w14:textId="6D01DDE0"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C54017" w:rsidRPr="00C54017" w14:paraId="619DAD80" w14:textId="77777777" w:rsidTr="006067D1">
        <w:trPr>
          <w:trHeight w:val="300"/>
        </w:trPr>
        <w:tc>
          <w:tcPr>
            <w:tcW w:w="1833" w:type="dxa"/>
            <w:shd w:val="clear" w:color="auto" w:fill="auto"/>
            <w:noWrap/>
            <w:vAlign w:val="center"/>
            <w:hideMark/>
          </w:tcPr>
          <w:p w14:paraId="106D4DF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12</w:t>
            </w:r>
          </w:p>
        </w:tc>
        <w:tc>
          <w:tcPr>
            <w:tcW w:w="4111" w:type="dxa"/>
            <w:shd w:val="clear" w:color="auto" w:fill="auto"/>
            <w:noWrap/>
            <w:vAlign w:val="center"/>
            <w:hideMark/>
          </w:tcPr>
          <w:p w14:paraId="4C55261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22301 Business Continuity</w:t>
            </w:r>
          </w:p>
        </w:tc>
        <w:tc>
          <w:tcPr>
            <w:tcW w:w="7229" w:type="dxa"/>
            <w:shd w:val="clear" w:color="auto" w:fill="auto"/>
            <w:noWrap/>
            <w:vAlign w:val="center"/>
            <w:hideMark/>
          </w:tcPr>
          <w:p w14:paraId="79A2477E" w14:textId="3D95188D"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C54017" w:rsidRPr="00C54017" w14:paraId="03EB6089" w14:textId="77777777" w:rsidTr="006067D1">
        <w:trPr>
          <w:trHeight w:val="300"/>
        </w:trPr>
        <w:tc>
          <w:tcPr>
            <w:tcW w:w="1833" w:type="dxa"/>
            <w:shd w:val="clear" w:color="auto" w:fill="auto"/>
            <w:noWrap/>
            <w:vAlign w:val="center"/>
            <w:hideMark/>
          </w:tcPr>
          <w:p w14:paraId="7915E3B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13</w:t>
            </w:r>
          </w:p>
        </w:tc>
        <w:tc>
          <w:tcPr>
            <w:tcW w:w="4111" w:type="dxa"/>
            <w:shd w:val="clear" w:color="auto" w:fill="auto"/>
            <w:noWrap/>
            <w:vAlign w:val="center"/>
            <w:hideMark/>
          </w:tcPr>
          <w:p w14:paraId="57CE942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ISO 20001 Service Management</w:t>
            </w:r>
          </w:p>
        </w:tc>
        <w:tc>
          <w:tcPr>
            <w:tcW w:w="7229" w:type="dxa"/>
            <w:shd w:val="clear" w:color="auto" w:fill="auto"/>
            <w:noWrap/>
            <w:vAlign w:val="center"/>
            <w:hideMark/>
          </w:tcPr>
          <w:p w14:paraId="2B15F1D6" w14:textId="55DBC535"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C54017" w:rsidRPr="00C54017" w14:paraId="1687A5E6" w14:textId="77777777" w:rsidTr="004979CB">
        <w:trPr>
          <w:trHeight w:val="300"/>
        </w:trPr>
        <w:tc>
          <w:tcPr>
            <w:tcW w:w="1833" w:type="dxa"/>
            <w:shd w:val="clear" w:color="auto" w:fill="auto"/>
            <w:noWrap/>
            <w:vAlign w:val="center"/>
            <w:hideMark/>
          </w:tcPr>
          <w:p w14:paraId="77E3075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14</w:t>
            </w:r>
          </w:p>
        </w:tc>
        <w:tc>
          <w:tcPr>
            <w:tcW w:w="4111" w:type="dxa"/>
            <w:shd w:val="clear" w:color="auto" w:fill="auto"/>
            <w:noWrap/>
            <w:vAlign w:val="center"/>
            <w:hideMark/>
          </w:tcPr>
          <w:p w14:paraId="5B9C73F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PCI DSS</w:t>
            </w:r>
          </w:p>
        </w:tc>
        <w:tc>
          <w:tcPr>
            <w:tcW w:w="7229" w:type="dxa"/>
            <w:shd w:val="clear" w:color="auto" w:fill="auto"/>
            <w:vAlign w:val="center"/>
            <w:hideMark/>
          </w:tcPr>
          <w:p w14:paraId="1C196D6D" w14:textId="300BF05F" w:rsidR="00C54017" w:rsidRPr="00C54017" w:rsidRDefault="004979C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[status – uncertified / certified (if certified, provide link to evidence)</w:t>
            </w:r>
          </w:p>
        </w:tc>
      </w:tr>
      <w:tr w:rsidR="00B5714A" w:rsidRPr="00C54017" w14:paraId="28AB15BF" w14:textId="77777777" w:rsidTr="004979CB">
        <w:trPr>
          <w:trHeight w:val="300"/>
          <w:ins w:id="0" w:author="Claire Archibald (Childrens Services)" w:date="2021-09-03T11:10:00Z"/>
        </w:trPr>
        <w:tc>
          <w:tcPr>
            <w:tcW w:w="1833" w:type="dxa"/>
            <w:shd w:val="clear" w:color="auto" w:fill="auto"/>
            <w:noWrap/>
            <w:vAlign w:val="center"/>
          </w:tcPr>
          <w:p w14:paraId="408492D3" w14:textId="77777777" w:rsidR="00B5714A" w:rsidRPr="00C54017" w:rsidRDefault="00B5714A" w:rsidP="00C54017">
            <w:pPr>
              <w:spacing w:after="0" w:line="240" w:lineRule="auto"/>
              <w:rPr>
                <w:ins w:id="1" w:author="Claire Archibald (Childrens Services)" w:date="2021-09-03T11:10:00Z"/>
                <w:rFonts w:ascii="Calibri" w:eastAsia="Times New Roman" w:hAnsi="Calibri" w:cs="Calibri"/>
                <w:color w:val="000000"/>
                <w:lang w:eastAsia="en-GB"/>
              </w:rPr>
            </w:pPr>
          </w:p>
        </w:tc>
        <w:tc>
          <w:tcPr>
            <w:tcW w:w="4111" w:type="dxa"/>
            <w:shd w:val="clear" w:color="auto" w:fill="auto"/>
            <w:noWrap/>
            <w:vAlign w:val="center"/>
          </w:tcPr>
          <w:p w14:paraId="39018963" w14:textId="28C14B28" w:rsidR="00B5714A" w:rsidRPr="00C54017" w:rsidRDefault="00B5714A" w:rsidP="00C54017">
            <w:pPr>
              <w:spacing w:after="0" w:line="240" w:lineRule="auto"/>
              <w:rPr>
                <w:ins w:id="2" w:author="Claire Archibald (Childrens Services)" w:date="2021-09-03T11:10:00Z"/>
                <w:rFonts w:ascii="Calibri" w:eastAsia="Times New Roman" w:hAnsi="Calibri" w:cs="Calibri"/>
                <w:color w:val="000000"/>
                <w:lang w:eastAsia="en-GB"/>
              </w:rPr>
            </w:pPr>
            <w:ins w:id="3" w:author="Claire Archibald (Childrens Services)" w:date="2021-09-03T11:10:00Z">
              <w:r>
                <w:rPr>
                  <w:rFonts w:ascii="Calibri" w:eastAsia="Times New Roman" w:hAnsi="Calibri" w:cs="Calibri"/>
                  <w:color w:val="000000"/>
                  <w:lang w:eastAsia="en-GB"/>
                </w:rPr>
                <w:t>Cyber Essentials</w:t>
              </w:r>
            </w:ins>
            <w:ins w:id="4" w:author="Claire Archibald (Childrens Services)" w:date="2021-09-03T11:11:00Z">
              <w:r>
                <w:rPr>
                  <w:rFonts w:ascii="Calibri" w:eastAsia="Times New Roman" w:hAnsi="Calibri" w:cs="Calibri"/>
                  <w:color w:val="000000"/>
                  <w:lang w:eastAsia="en-GB"/>
                </w:rPr>
                <w:t>/Cyber Essentials Plus</w:t>
              </w:r>
            </w:ins>
          </w:p>
        </w:tc>
        <w:tc>
          <w:tcPr>
            <w:tcW w:w="7229" w:type="dxa"/>
            <w:shd w:val="clear" w:color="auto" w:fill="auto"/>
            <w:vAlign w:val="center"/>
          </w:tcPr>
          <w:p w14:paraId="0B00618D" w14:textId="11E92798" w:rsidR="00B5714A" w:rsidRDefault="00B5714A" w:rsidP="00C54017">
            <w:pPr>
              <w:spacing w:after="0" w:line="240" w:lineRule="auto"/>
              <w:rPr>
                <w:ins w:id="5" w:author="Claire Archibald (Childrens Services)" w:date="2021-09-03T11:10:00Z"/>
                <w:rFonts w:ascii="Calibri" w:eastAsia="Times New Roman" w:hAnsi="Calibri" w:cs="Calibri"/>
                <w:color w:val="000000"/>
                <w:lang w:eastAsia="en-GB"/>
              </w:rPr>
            </w:pPr>
            <w:ins w:id="6" w:author="Claire Archibald (Childrens Services)" w:date="2021-09-03T11:11:00Z">
              <w:r w:rsidRPr="00B5714A">
                <w:rPr>
                  <w:rFonts w:ascii="Calibri" w:eastAsia="Times New Roman" w:hAnsi="Calibri" w:cs="Calibri"/>
                  <w:color w:val="000000"/>
                  <w:lang w:eastAsia="en-GB"/>
                </w:rPr>
                <w:t>[status – uncertified / certified (if certified, provide link to evidence)</w:t>
              </w:r>
            </w:ins>
          </w:p>
        </w:tc>
      </w:tr>
      <w:tr w:rsidR="001858B0" w:rsidRPr="00C54017" w14:paraId="7D302D1A" w14:textId="77777777" w:rsidTr="006067D1">
        <w:trPr>
          <w:trHeight w:val="300"/>
        </w:trPr>
        <w:tc>
          <w:tcPr>
            <w:tcW w:w="1833" w:type="dxa"/>
            <w:shd w:val="clear" w:color="000000" w:fill="D9D9D9"/>
            <w:noWrap/>
            <w:vAlign w:val="center"/>
            <w:hideMark/>
          </w:tcPr>
          <w:p w14:paraId="6CF41DFA"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lastRenderedPageBreak/>
              <w:t>Data Protection Compliance (DPA\GDPR)</w:t>
            </w:r>
          </w:p>
        </w:tc>
        <w:tc>
          <w:tcPr>
            <w:tcW w:w="4111" w:type="dxa"/>
            <w:shd w:val="clear" w:color="000000" w:fill="D9D9D9"/>
            <w:noWrap/>
            <w:vAlign w:val="center"/>
            <w:hideMark/>
          </w:tcPr>
          <w:p w14:paraId="6C2EED3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5F4F385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6D622D36" w14:textId="77777777" w:rsidTr="006067D1">
        <w:trPr>
          <w:trHeight w:val="8190"/>
        </w:trPr>
        <w:tc>
          <w:tcPr>
            <w:tcW w:w="1833" w:type="dxa"/>
            <w:shd w:val="clear" w:color="auto" w:fill="auto"/>
            <w:noWrap/>
            <w:vAlign w:val="center"/>
            <w:hideMark/>
          </w:tcPr>
          <w:p w14:paraId="3C3F28B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15</w:t>
            </w:r>
          </w:p>
        </w:tc>
        <w:tc>
          <w:tcPr>
            <w:tcW w:w="4111" w:type="dxa"/>
            <w:shd w:val="clear" w:color="auto" w:fill="auto"/>
            <w:vAlign w:val="center"/>
            <w:hideMark/>
          </w:tcPr>
          <w:p w14:paraId="5E08FE0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Does your organisation operate in full compliance with the General Data Protection Regulation (GDPR) and the UK Data Protection Act (DPA)?</w:t>
            </w:r>
            <w:r w:rsidRPr="00C54017">
              <w:rPr>
                <w:rFonts w:ascii="Calibri" w:eastAsia="Times New Roman" w:hAnsi="Calibri" w:cs="Calibri"/>
                <w:color w:val="000000"/>
                <w:lang w:eastAsia="en-GB"/>
              </w:rPr>
              <w:br/>
              <w:t>Including the following principles:</w:t>
            </w:r>
            <w:r w:rsidRPr="00C54017">
              <w:rPr>
                <w:rFonts w:ascii="Calibri" w:eastAsia="Times New Roman" w:hAnsi="Calibri" w:cs="Calibri"/>
                <w:color w:val="000000"/>
                <w:lang w:eastAsia="en-GB"/>
              </w:rPr>
              <w:br/>
              <w:t>• Lawfulness, fairness and transparency</w:t>
            </w:r>
            <w:r w:rsidRPr="00C54017">
              <w:rPr>
                <w:rFonts w:ascii="Calibri" w:eastAsia="Times New Roman" w:hAnsi="Calibri" w:cs="Calibri"/>
                <w:color w:val="000000"/>
                <w:lang w:eastAsia="en-GB"/>
              </w:rPr>
              <w:br/>
              <w:t>• Purpose limitation</w:t>
            </w:r>
            <w:r w:rsidRPr="00C54017">
              <w:rPr>
                <w:rFonts w:ascii="Calibri" w:eastAsia="Times New Roman" w:hAnsi="Calibri" w:cs="Calibri"/>
                <w:color w:val="000000"/>
                <w:lang w:eastAsia="en-GB"/>
              </w:rPr>
              <w:br/>
              <w:t>• Data minimisation</w:t>
            </w:r>
            <w:r w:rsidRPr="00C54017">
              <w:rPr>
                <w:rFonts w:ascii="Calibri" w:eastAsia="Times New Roman" w:hAnsi="Calibri" w:cs="Calibri"/>
                <w:color w:val="000000"/>
                <w:lang w:eastAsia="en-GB"/>
              </w:rPr>
              <w:br/>
              <w:t>• Accuracy</w:t>
            </w:r>
            <w:r w:rsidRPr="00C54017">
              <w:rPr>
                <w:rFonts w:ascii="Calibri" w:eastAsia="Times New Roman" w:hAnsi="Calibri" w:cs="Calibri"/>
                <w:color w:val="000000"/>
                <w:lang w:eastAsia="en-GB"/>
              </w:rPr>
              <w:br/>
              <w:t>• Storage limitation</w:t>
            </w:r>
            <w:r w:rsidRPr="00C54017">
              <w:rPr>
                <w:rFonts w:ascii="Calibri" w:eastAsia="Times New Roman" w:hAnsi="Calibri" w:cs="Calibri"/>
                <w:color w:val="000000"/>
                <w:lang w:eastAsia="en-GB"/>
              </w:rPr>
              <w:br/>
              <w:t>• Security</w:t>
            </w:r>
            <w:r w:rsidRPr="00C54017">
              <w:rPr>
                <w:rFonts w:ascii="Calibri" w:eastAsia="Times New Roman" w:hAnsi="Calibri" w:cs="Calibri"/>
                <w:color w:val="000000"/>
                <w:lang w:eastAsia="en-GB"/>
              </w:rPr>
              <w:br/>
              <w:t>• Accountability</w:t>
            </w:r>
          </w:p>
        </w:tc>
        <w:tc>
          <w:tcPr>
            <w:tcW w:w="7229" w:type="dxa"/>
            <w:shd w:val="clear" w:color="auto" w:fill="auto"/>
            <w:vAlign w:val="center"/>
            <w:hideMark/>
          </w:tcPr>
          <w:p w14:paraId="1A05D8FD" w14:textId="2BFB38F0" w:rsidR="00C54017" w:rsidRPr="00C54017" w:rsidRDefault="00E97478" w:rsidP="000C6D6D">
            <w:pPr>
              <w:spacing w:after="240" w:line="240" w:lineRule="auto"/>
              <w:ind w:right="322"/>
              <w:rPr>
                <w:rFonts w:ascii="Calibri" w:eastAsia="Times New Roman" w:hAnsi="Calibri" w:cs="Calibri"/>
                <w:color w:val="000000"/>
                <w:lang w:eastAsia="en-GB"/>
              </w:rPr>
            </w:pPr>
            <w:r>
              <w:rPr>
                <w:rFonts w:ascii="Calibri" w:eastAsia="Times New Roman" w:hAnsi="Calibri" w:cs="Calibri"/>
                <w:color w:val="000000"/>
                <w:lang w:eastAsia="en-GB"/>
              </w:rPr>
              <w:t xml:space="preserve">[Please provide links </w:t>
            </w:r>
            <w:r w:rsidR="00BD5FA4">
              <w:rPr>
                <w:rFonts w:ascii="Calibri" w:eastAsia="Times New Roman" w:hAnsi="Calibri" w:cs="Calibri"/>
                <w:color w:val="000000"/>
                <w:lang w:eastAsia="en-GB"/>
              </w:rPr>
              <w:t>to relevant privacy policies</w:t>
            </w:r>
            <w:r w:rsidR="00DD0AF2">
              <w:rPr>
                <w:rFonts w:ascii="Calibri" w:eastAsia="Times New Roman" w:hAnsi="Calibri" w:cs="Calibri"/>
                <w:color w:val="000000"/>
                <w:lang w:eastAsia="en-GB"/>
              </w:rPr>
              <w:t>, security policies</w:t>
            </w:r>
            <w:r w:rsidR="00BD5FA4">
              <w:rPr>
                <w:rFonts w:ascii="Calibri" w:eastAsia="Times New Roman" w:hAnsi="Calibri" w:cs="Calibri"/>
                <w:color w:val="000000"/>
                <w:lang w:eastAsia="en-GB"/>
              </w:rPr>
              <w:t xml:space="preserve"> and/or references to sections within </w:t>
            </w:r>
            <w:r w:rsidR="00DD0AF2">
              <w:rPr>
                <w:rFonts w:ascii="Calibri" w:eastAsia="Times New Roman" w:hAnsi="Calibri" w:cs="Calibri"/>
                <w:color w:val="000000"/>
                <w:lang w:eastAsia="en-GB"/>
              </w:rPr>
              <w:t>data processing agreements / data sharing agreements</w:t>
            </w:r>
            <w:r w:rsidR="00A50A78">
              <w:rPr>
                <w:rFonts w:ascii="Calibri" w:eastAsia="Times New Roman" w:hAnsi="Calibri" w:cs="Calibri"/>
                <w:color w:val="000000"/>
                <w:lang w:eastAsia="en-GB"/>
              </w:rPr>
              <w:t xml:space="preserve"> – please be aware that specific questions below may ask for more detail and should refer to that section]</w:t>
            </w:r>
          </w:p>
        </w:tc>
      </w:tr>
      <w:tr w:rsidR="00B5714A" w:rsidRPr="00C54017" w14:paraId="007ADFE6" w14:textId="77777777" w:rsidTr="006067D1">
        <w:trPr>
          <w:trHeight w:val="8190"/>
          <w:ins w:id="7" w:author="Claire Archibald (Childrens Services)" w:date="2021-09-03T11:14:00Z"/>
        </w:trPr>
        <w:tc>
          <w:tcPr>
            <w:tcW w:w="1833" w:type="dxa"/>
            <w:shd w:val="clear" w:color="auto" w:fill="auto"/>
            <w:noWrap/>
            <w:vAlign w:val="center"/>
          </w:tcPr>
          <w:p w14:paraId="225C543F" w14:textId="77777777" w:rsidR="00B5714A" w:rsidRPr="00C54017" w:rsidRDefault="00B5714A" w:rsidP="00C54017">
            <w:pPr>
              <w:spacing w:after="0" w:line="240" w:lineRule="auto"/>
              <w:rPr>
                <w:ins w:id="8" w:author="Claire Archibald (Childrens Services)" w:date="2021-09-03T11:14:00Z"/>
                <w:rFonts w:ascii="Calibri" w:eastAsia="Times New Roman" w:hAnsi="Calibri" w:cs="Calibri"/>
                <w:color w:val="000000"/>
                <w:lang w:eastAsia="en-GB"/>
              </w:rPr>
            </w:pPr>
          </w:p>
        </w:tc>
        <w:tc>
          <w:tcPr>
            <w:tcW w:w="4111" w:type="dxa"/>
            <w:shd w:val="clear" w:color="auto" w:fill="auto"/>
            <w:vAlign w:val="center"/>
          </w:tcPr>
          <w:p w14:paraId="4B18AD28" w14:textId="60FF32A4" w:rsidR="00B5714A" w:rsidRPr="00C54017" w:rsidRDefault="00B5714A" w:rsidP="00C54017">
            <w:pPr>
              <w:spacing w:after="0" w:line="240" w:lineRule="auto"/>
              <w:rPr>
                <w:ins w:id="9" w:author="Claire Archibald (Childrens Services)" w:date="2021-09-03T11:14:00Z"/>
                <w:rFonts w:ascii="Calibri" w:eastAsia="Times New Roman" w:hAnsi="Calibri" w:cs="Calibri"/>
                <w:color w:val="000000"/>
                <w:lang w:eastAsia="en-GB"/>
              </w:rPr>
            </w:pPr>
            <w:ins w:id="10" w:author="Claire Archibald (Childrens Services)" w:date="2021-09-03T11:14:00Z">
              <w:r>
                <w:rPr>
                  <w:rFonts w:ascii="Calibri" w:eastAsia="Times New Roman" w:hAnsi="Calibri" w:cs="Calibri"/>
                  <w:color w:val="000000"/>
                  <w:lang w:eastAsia="en-GB"/>
                </w:rPr>
                <w:t>Do you consider your provision of services to fall within the scope of the Age Appropriate Desig</w:t>
              </w:r>
            </w:ins>
            <w:ins w:id="11" w:author="Claire Archibald (Childrens Services)" w:date="2021-09-03T11:15:00Z">
              <w:r>
                <w:rPr>
                  <w:rFonts w:ascii="Calibri" w:eastAsia="Times New Roman" w:hAnsi="Calibri" w:cs="Calibri"/>
                  <w:color w:val="000000"/>
                  <w:lang w:eastAsia="en-GB"/>
                </w:rPr>
                <w:t>n Code?</w:t>
              </w:r>
            </w:ins>
            <w:ins w:id="12" w:author="Claire Archibald (Childrens Services)" w:date="2021-09-03T11:16:00Z">
              <w:r>
                <w:rPr>
                  <w:rFonts w:ascii="Calibri" w:eastAsia="Times New Roman" w:hAnsi="Calibri" w:cs="Calibri"/>
                  <w:color w:val="000000"/>
                  <w:lang w:eastAsia="en-GB"/>
                </w:rPr>
                <w:t xml:space="preserve"> If so, can you confirm that you are compliant with the requir</w:t>
              </w:r>
            </w:ins>
            <w:ins w:id="13" w:author="Claire Archibald (Childrens Services)" w:date="2021-09-03T11:17:00Z">
              <w:r>
                <w:rPr>
                  <w:rFonts w:ascii="Calibri" w:eastAsia="Times New Roman" w:hAnsi="Calibri" w:cs="Calibri"/>
                  <w:color w:val="000000"/>
                  <w:lang w:eastAsia="en-GB"/>
                </w:rPr>
                <w:t xml:space="preserve">ements of the Code, and provide any evidence of certification. </w:t>
              </w:r>
            </w:ins>
          </w:p>
        </w:tc>
        <w:tc>
          <w:tcPr>
            <w:tcW w:w="7229" w:type="dxa"/>
            <w:shd w:val="clear" w:color="auto" w:fill="auto"/>
            <w:vAlign w:val="center"/>
          </w:tcPr>
          <w:p w14:paraId="0CB7C12F" w14:textId="33BDBDEB" w:rsidR="00B5714A" w:rsidRDefault="00B5714A" w:rsidP="000C6D6D">
            <w:pPr>
              <w:spacing w:after="240" w:line="240" w:lineRule="auto"/>
              <w:ind w:right="322"/>
              <w:rPr>
                <w:ins w:id="14" w:author="Claire Archibald (Childrens Services)" w:date="2021-09-03T11:14:00Z"/>
                <w:rFonts w:ascii="Calibri" w:eastAsia="Times New Roman" w:hAnsi="Calibri" w:cs="Calibri"/>
                <w:color w:val="000000"/>
                <w:lang w:eastAsia="en-GB"/>
              </w:rPr>
            </w:pPr>
            <w:ins w:id="15" w:author="Claire Archibald (Childrens Services)" w:date="2021-09-03T11:18:00Z">
              <w:r>
                <w:rPr>
                  <w:rFonts w:ascii="Calibri" w:eastAsia="Times New Roman" w:hAnsi="Calibri" w:cs="Calibri"/>
                  <w:color w:val="000000"/>
                  <w:lang w:eastAsia="en-GB"/>
                </w:rPr>
                <w:t xml:space="preserve">[the code is available at </w:t>
              </w:r>
              <w:r>
                <w:rPr>
                  <w:rFonts w:ascii="Calibri" w:eastAsia="Times New Roman" w:hAnsi="Calibri" w:cs="Calibri"/>
                  <w:color w:val="000000"/>
                  <w:lang w:eastAsia="en-GB"/>
                </w:rPr>
                <w:fldChar w:fldCharType="begin"/>
              </w:r>
              <w:r>
                <w:rPr>
                  <w:rFonts w:ascii="Calibri" w:eastAsia="Times New Roman" w:hAnsi="Calibri" w:cs="Calibri"/>
                  <w:color w:val="000000"/>
                  <w:lang w:eastAsia="en-GB"/>
                </w:rPr>
                <w:instrText xml:space="preserve"> HYPERLINK "</w:instrText>
              </w:r>
              <w:r w:rsidRPr="00B5714A">
                <w:rPr>
                  <w:rFonts w:ascii="Calibri" w:eastAsia="Times New Roman" w:hAnsi="Calibri" w:cs="Calibri"/>
                  <w:color w:val="000000"/>
                  <w:lang w:eastAsia="en-GB"/>
                </w:rPr>
                <w:instrText>https://ico.org.uk/for-organisations/guide-to-data-protection/ico-codes-of-practice/age-appropriate-design-a-code-of-practice-for-online-services/</w:instrText>
              </w:r>
              <w:r>
                <w:rPr>
                  <w:rFonts w:ascii="Calibri" w:eastAsia="Times New Roman" w:hAnsi="Calibri" w:cs="Calibri"/>
                  <w:color w:val="000000"/>
                  <w:lang w:eastAsia="en-GB"/>
                </w:rPr>
                <w:instrText xml:space="preserve">" </w:instrText>
              </w:r>
              <w:r>
                <w:rPr>
                  <w:rFonts w:ascii="Calibri" w:eastAsia="Times New Roman" w:hAnsi="Calibri" w:cs="Calibri"/>
                  <w:color w:val="000000"/>
                  <w:lang w:eastAsia="en-GB"/>
                </w:rPr>
                <w:fldChar w:fldCharType="separate"/>
              </w:r>
              <w:r w:rsidRPr="00BE0E21">
                <w:rPr>
                  <w:rStyle w:val="Hyperlink"/>
                  <w:rFonts w:ascii="Calibri" w:eastAsia="Times New Roman" w:hAnsi="Calibri" w:cs="Calibri"/>
                  <w:lang w:eastAsia="en-GB"/>
                </w:rPr>
                <w:t>https://ico.org.uk/for-organisations/guide-to-data-protection/ico-codes-of-practice/age-appropriate-design-a-code-of-practice-for-online-services/</w:t>
              </w:r>
              <w:r>
                <w:rPr>
                  <w:rFonts w:ascii="Calibri" w:eastAsia="Times New Roman" w:hAnsi="Calibri" w:cs="Calibri"/>
                  <w:color w:val="000000"/>
                  <w:lang w:eastAsia="en-GB"/>
                </w:rPr>
                <w:fldChar w:fldCharType="end"/>
              </w:r>
              <w:r>
                <w:rPr>
                  <w:rFonts w:ascii="Calibri" w:eastAsia="Times New Roman" w:hAnsi="Calibri" w:cs="Calibri"/>
                  <w:color w:val="000000"/>
                  <w:lang w:eastAsia="en-GB"/>
                </w:rPr>
                <w:t xml:space="preserve"> and applies to Information Society Services that are aimed at, or likely to be accessed by, children</w:t>
              </w:r>
            </w:ins>
            <w:ins w:id="16" w:author="Claire Archibald (Childrens Services)" w:date="2021-09-03T11:19:00Z">
              <w:r>
                <w:rPr>
                  <w:rFonts w:ascii="Calibri" w:eastAsia="Times New Roman" w:hAnsi="Calibri" w:cs="Calibri"/>
                  <w:color w:val="000000"/>
                  <w:lang w:eastAsia="en-GB"/>
                </w:rPr>
                <w:t>]</w:t>
              </w:r>
            </w:ins>
          </w:p>
        </w:tc>
      </w:tr>
      <w:tr w:rsidR="00C54017" w:rsidRPr="00C54017" w14:paraId="45AE20DD" w14:textId="77777777" w:rsidTr="004979CB">
        <w:trPr>
          <w:trHeight w:val="2700"/>
        </w:trPr>
        <w:tc>
          <w:tcPr>
            <w:tcW w:w="1833" w:type="dxa"/>
            <w:shd w:val="clear" w:color="auto" w:fill="auto"/>
            <w:noWrap/>
            <w:vAlign w:val="center"/>
            <w:hideMark/>
          </w:tcPr>
          <w:p w14:paraId="6A6D5F8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16</w:t>
            </w:r>
          </w:p>
        </w:tc>
        <w:tc>
          <w:tcPr>
            <w:tcW w:w="4111" w:type="dxa"/>
            <w:shd w:val="clear" w:color="auto" w:fill="auto"/>
            <w:vAlign w:val="center"/>
            <w:hideMark/>
          </w:tcPr>
          <w:p w14:paraId="00F5F7D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What customer data do you process, store or transmit? (if any)</w:t>
            </w:r>
            <w:r w:rsidRPr="00C54017">
              <w:rPr>
                <w:rFonts w:ascii="Calibri" w:eastAsia="Times New Roman" w:hAnsi="Calibri" w:cs="Calibri"/>
                <w:color w:val="000000"/>
                <w:lang w:eastAsia="en-GB"/>
              </w:rPr>
              <w:br/>
              <w:t>e.g. documents, staff details, customer names, addresses, account numbers, PAN data, audit reports, system backups, contracts, service management records, source code, multimedia.</w:t>
            </w:r>
          </w:p>
        </w:tc>
        <w:tc>
          <w:tcPr>
            <w:tcW w:w="7229" w:type="dxa"/>
            <w:shd w:val="clear" w:color="auto" w:fill="auto"/>
            <w:vAlign w:val="center"/>
          </w:tcPr>
          <w:p w14:paraId="77319F03" w14:textId="4A9D874F" w:rsidR="000C6D6D" w:rsidRPr="00C54017" w:rsidRDefault="00A50A78" w:rsidP="000C6D6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[details of all data elements, data categories and any </w:t>
            </w:r>
            <w:r w:rsidR="00B547C8">
              <w:rPr>
                <w:rFonts w:ascii="Calibri" w:eastAsia="Times New Roman" w:hAnsi="Calibri" w:cs="Calibri"/>
                <w:color w:val="000000"/>
                <w:lang w:eastAsia="en-GB"/>
              </w:rPr>
              <w:t>other relevant information. Please note that this is asking what data is processed, not just what Personal Data is processed]</w:t>
            </w:r>
          </w:p>
        </w:tc>
      </w:tr>
      <w:tr w:rsidR="00C54017" w:rsidRPr="00C54017" w14:paraId="29CAC2E7" w14:textId="77777777" w:rsidTr="006067D1">
        <w:trPr>
          <w:trHeight w:val="600"/>
        </w:trPr>
        <w:tc>
          <w:tcPr>
            <w:tcW w:w="1833" w:type="dxa"/>
            <w:shd w:val="clear" w:color="auto" w:fill="auto"/>
            <w:noWrap/>
            <w:vAlign w:val="center"/>
            <w:hideMark/>
          </w:tcPr>
          <w:p w14:paraId="442F9D8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17</w:t>
            </w:r>
          </w:p>
        </w:tc>
        <w:tc>
          <w:tcPr>
            <w:tcW w:w="4111" w:type="dxa"/>
            <w:shd w:val="clear" w:color="auto" w:fill="auto"/>
            <w:vAlign w:val="center"/>
            <w:hideMark/>
          </w:tcPr>
          <w:p w14:paraId="71BACBF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you registered with the UK Information Commissioners Office (or equivalent)? If so, please provide details (registration number)</w:t>
            </w:r>
          </w:p>
        </w:tc>
        <w:tc>
          <w:tcPr>
            <w:tcW w:w="7229" w:type="dxa"/>
            <w:shd w:val="clear" w:color="auto" w:fill="auto"/>
            <w:vAlign w:val="center"/>
            <w:hideMark/>
          </w:tcPr>
          <w:p w14:paraId="26306621" w14:textId="6293CB5E" w:rsidR="00C54017" w:rsidRPr="00C54017" w:rsidRDefault="00C54017" w:rsidP="00C54017">
            <w:pPr>
              <w:spacing w:after="0" w:line="240" w:lineRule="auto"/>
              <w:rPr>
                <w:rFonts w:ascii="Calibri" w:eastAsia="Times New Roman" w:hAnsi="Calibri" w:cs="Calibri"/>
                <w:color w:val="000000"/>
                <w:lang w:eastAsia="en-GB"/>
              </w:rPr>
            </w:pPr>
          </w:p>
        </w:tc>
      </w:tr>
      <w:tr w:rsidR="00C54017" w:rsidRPr="00C54017" w14:paraId="74D301DC" w14:textId="77777777" w:rsidTr="006067D1">
        <w:trPr>
          <w:trHeight w:val="600"/>
        </w:trPr>
        <w:tc>
          <w:tcPr>
            <w:tcW w:w="1833" w:type="dxa"/>
            <w:shd w:val="clear" w:color="auto" w:fill="auto"/>
            <w:noWrap/>
            <w:vAlign w:val="center"/>
            <w:hideMark/>
          </w:tcPr>
          <w:p w14:paraId="62A3D34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18</w:t>
            </w:r>
          </w:p>
        </w:tc>
        <w:tc>
          <w:tcPr>
            <w:tcW w:w="4111" w:type="dxa"/>
            <w:shd w:val="clear" w:color="auto" w:fill="auto"/>
            <w:vAlign w:val="center"/>
            <w:hideMark/>
          </w:tcPr>
          <w:p w14:paraId="41EC85C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How is data transmitted to\from customers?</w:t>
            </w:r>
            <w:r w:rsidRPr="00C54017">
              <w:rPr>
                <w:rFonts w:ascii="Calibri" w:eastAsia="Times New Roman" w:hAnsi="Calibri" w:cs="Calibri"/>
                <w:color w:val="000000"/>
                <w:lang w:eastAsia="en-GB"/>
              </w:rPr>
              <w:br/>
              <w:t>Please detail the methods, volumes and frequencies</w:t>
            </w:r>
          </w:p>
        </w:tc>
        <w:tc>
          <w:tcPr>
            <w:tcW w:w="7229" w:type="dxa"/>
            <w:shd w:val="clear" w:color="auto" w:fill="auto"/>
            <w:vAlign w:val="center"/>
            <w:hideMark/>
          </w:tcPr>
          <w:p w14:paraId="29D53EB2" w14:textId="4EC3B520" w:rsidR="002F63BB" w:rsidRPr="00C54017" w:rsidRDefault="00503BF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[This may also be covered in sections below, but please provide a summary]</w:t>
            </w:r>
          </w:p>
        </w:tc>
      </w:tr>
      <w:tr w:rsidR="00C54017" w:rsidRPr="00C54017" w14:paraId="2611F49E" w14:textId="77777777" w:rsidTr="006067D1">
        <w:trPr>
          <w:trHeight w:val="600"/>
        </w:trPr>
        <w:tc>
          <w:tcPr>
            <w:tcW w:w="1833" w:type="dxa"/>
            <w:shd w:val="clear" w:color="auto" w:fill="auto"/>
            <w:noWrap/>
            <w:vAlign w:val="center"/>
            <w:hideMark/>
          </w:tcPr>
          <w:p w14:paraId="5DFB54E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19</w:t>
            </w:r>
          </w:p>
        </w:tc>
        <w:tc>
          <w:tcPr>
            <w:tcW w:w="4111" w:type="dxa"/>
            <w:shd w:val="clear" w:color="auto" w:fill="auto"/>
            <w:vAlign w:val="center"/>
            <w:hideMark/>
          </w:tcPr>
          <w:p w14:paraId="0DF4DEB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At what locations is customer data stored, transmitted or processed?</w:t>
            </w:r>
            <w:r w:rsidRPr="00C54017">
              <w:rPr>
                <w:rFonts w:ascii="Calibri" w:eastAsia="Times New Roman" w:hAnsi="Calibri" w:cs="Calibri"/>
                <w:color w:val="000000"/>
                <w:lang w:eastAsia="en-GB"/>
              </w:rPr>
              <w:br/>
              <w:t>Please also detail any Third Country transfers.</w:t>
            </w:r>
          </w:p>
        </w:tc>
        <w:tc>
          <w:tcPr>
            <w:tcW w:w="7229" w:type="dxa"/>
            <w:shd w:val="clear" w:color="auto" w:fill="auto"/>
            <w:vAlign w:val="center"/>
            <w:hideMark/>
          </w:tcPr>
          <w:p w14:paraId="060FC555" w14:textId="69AA4B56" w:rsidR="002B0C3C" w:rsidRPr="00C54017" w:rsidRDefault="00503BF5"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note that </w:t>
            </w:r>
            <w:r w:rsidR="00295E21">
              <w:rPr>
                <w:rFonts w:ascii="Calibri" w:eastAsia="Times New Roman" w:hAnsi="Calibri" w:cs="Calibri"/>
                <w:color w:val="000000"/>
                <w:lang w:eastAsia="en-GB"/>
              </w:rPr>
              <w:t>this is</w:t>
            </w:r>
            <w:r w:rsidR="00E33BF3">
              <w:rPr>
                <w:rFonts w:ascii="Calibri" w:eastAsia="Times New Roman" w:hAnsi="Calibri" w:cs="Calibri"/>
                <w:color w:val="000000"/>
                <w:lang w:eastAsia="en-GB"/>
              </w:rPr>
              <w:t xml:space="preserve"> for locations outside of UK, and references to any adequacy agreement</w:t>
            </w:r>
            <w:r w:rsidR="00214E38">
              <w:rPr>
                <w:rFonts w:ascii="Calibri" w:eastAsia="Times New Roman" w:hAnsi="Calibri" w:cs="Calibri"/>
                <w:color w:val="000000"/>
                <w:lang w:eastAsia="en-GB"/>
              </w:rPr>
              <w:t>, SCCs and additional measures that may be relevant</w:t>
            </w:r>
            <w:r w:rsidR="003A1F7B">
              <w:rPr>
                <w:rFonts w:ascii="Calibri" w:eastAsia="Times New Roman" w:hAnsi="Calibri" w:cs="Calibri"/>
                <w:color w:val="000000"/>
                <w:lang w:eastAsia="en-GB"/>
              </w:rPr>
              <w:t>. Please refer to sections 23-25 below, if applicable</w:t>
            </w:r>
            <w:r w:rsidR="00214E38">
              <w:rPr>
                <w:rFonts w:ascii="Calibri" w:eastAsia="Times New Roman" w:hAnsi="Calibri" w:cs="Calibri"/>
                <w:color w:val="000000"/>
                <w:lang w:eastAsia="en-GB"/>
              </w:rPr>
              <w:t>]</w:t>
            </w:r>
          </w:p>
        </w:tc>
      </w:tr>
      <w:tr w:rsidR="00C54017" w:rsidRPr="00C54017" w14:paraId="6DA40242" w14:textId="77777777" w:rsidTr="006067D1">
        <w:trPr>
          <w:trHeight w:val="900"/>
        </w:trPr>
        <w:tc>
          <w:tcPr>
            <w:tcW w:w="1833" w:type="dxa"/>
            <w:shd w:val="clear" w:color="auto" w:fill="auto"/>
            <w:noWrap/>
            <w:vAlign w:val="center"/>
            <w:hideMark/>
          </w:tcPr>
          <w:p w14:paraId="19E227B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20</w:t>
            </w:r>
          </w:p>
        </w:tc>
        <w:tc>
          <w:tcPr>
            <w:tcW w:w="4111" w:type="dxa"/>
            <w:shd w:val="clear" w:color="auto" w:fill="auto"/>
            <w:vAlign w:val="center"/>
            <w:hideMark/>
          </w:tcPr>
          <w:p w14:paraId="141A7AE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maintain 'Records of Processing' (GDPR Article 30), detailing at least the purpose of processing, categories of data subjects, categories of personal data, data retention and data sharing activities?</w:t>
            </w:r>
          </w:p>
        </w:tc>
        <w:tc>
          <w:tcPr>
            <w:tcW w:w="7229" w:type="dxa"/>
            <w:shd w:val="clear" w:color="auto" w:fill="auto"/>
            <w:vAlign w:val="center"/>
            <w:hideMark/>
          </w:tcPr>
          <w:p w14:paraId="56EA17E8" w14:textId="5EB53B7E" w:rsidR="00D06AD6" w:rsidRPr="00C54017" w:rsidRDefault="003A1F7B"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w:t>
            </w:r>
            <w:r w:rsidR="00A65045">
              <w:rPr>
                <w:rFonts w:ascii="Calibri" w:eastAsia="Times New Roman" w:hAnsi="Calibri" w:cs="Calibri"/>
                <w:color w:val="000000"/>
                <w:lang w:eastAsia="en-GB"/>
              </w:rPr>
              <w:t xml:space="preserve">please remember that this is in reference to the data that is being shared with your relevant to this service, not </w:t>
            </w:r>
            <w:r w:rsidR="00A66A02">
              <w:rPr>
                <w:rFonts w:ascii="Calibri" w:eastAsia="Times New Roman" w:hAnsi="Calibri" w:cs="Calibri"/>
                <w:color w:val="000000"/>
                <w:lang w:eastAsia="en-GB"/>
              </w:rPr>
              <w:t>for B2B as your customer. Please refer to the DPA or DSA as needed]</w:t>
            </w:r>
          </w:p>
        </w:tc>
      </w:tr>
      <w:tr w:rsidR="00C54017" w:rsidRPr="00C54017" w14:paraId="6074CD06" w14:textId="77777777" w:rsidTr="005A4516">
        <w:trPr>
          <w:trHeight w:val="4243"/>
        </w:trPr>
        <w:tc>
          <w:tcPr>
            <w:tcW w:w="1833" w:type="dxa"/>
            <w:shd w:val="clear" w:color="auto" w:fill="auto"/>
            <w:noWrap/>
            <w:vAlign w:val="center"/>
            <w:hideMark/>
          </w:tcPr>
          <w:p w14:paraId="47F79C2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21</w:t>
            </w:r>
          </w:p>
        </w:tc>
        <w:tc>
          <w:tcPr>
            <w:tcW w:w="4111" w:type="dxa"/>
            <w:shd w:val="clear" w:color="auto" w:fill="auto"/>
            <w:vAlign w:val="center"/>
            <w:hideMark/>
          </w:tcPr>
          <w:p w14:paraId="012E7FE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Please describe your Data Retention Schedule and capabilities as it relates to customer Personal Information</w:t>
            </w:r>
          </w:p>
        </w:tc>
        <w:tc>
          <w:tcPr>
            <w:tcW w:w="7229" w:type="dxa"/>
            <w:shd w:val="clear" w:color="auto" w:fill="auto"/>
            <w:vAlign w:val="center"/>
            <w:hideMark/>
          </w:tcPr>
          <w:p w14:paraId="6FEC89F1" w14:textId="7AF34378" w:rsidR="00C54017" w:rsidRPr="000D5F05" w:rsidRDefault="00A66A02" w:rsidP="000D5F0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remember that this is in reference to the data that is being shared with your relevant to this service, not for B2B as your customer. Please refer to the DPA or DSA as needed]</w:t>
            </w:r>
          </w:p>
        </w:tc>
      </w:tr>
      <w:tr w:rsidR="00C54017" w:rsidRPr="00C54017" w14:paraId="34A36B6D" w14:textId="77777777" w:rsidTr="006067D1">
        <w:trPr>
          <w:trHeight w:val="600"/>
        </w:trPr>
        <w:tc>
          <w:tcPr>
            <w:tcW w:w="1833" w:type="dxa"/>
            <w:shd w:val="clear" w:color="auto" w:fill="auto"/>
            <w:noWrap/>
            <w:vAlign w:val="center"/>
            <w:hideMark/>
          </w:tcPr>
          <w:p w14:paraId="7BEA48E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22</w:t>
            </w:r>
          </w:p>
        </w:tc>
        <w:tc>
          <w:tcPr>
            <w:tcW w:w="4111" w:type="dxa"/>
            <w:shd w:val="clear" w:color="auto" w:fill="auto"/>
            <w:vAlign w:val="center"/>
            <w:hideMark/>
          </w:tcPr>
          <w:p w14:paraId="65FBAB1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Approximately how many people have access (or could obtain access) to customer data? (excluding customer employees)</w:t>
            </w:r>
          </w:p>
        </w:tc>
        <w:tc>
          <w:tcPr>
            <w:tcW w:w="7229" w:type="dxa"/>
            <w:shd w:val="clear" w:color="auto" w:fill="auto"/>
            <w:vAlign w:val="center"/>
            <w:hideMark/>
          </w:tcPr>
          <w:p w14:paraId="02DEB3C6" w14:textId="7B27F296" w:rsidR="00C54017" w:rsidRPr="00C54017" w:rsidRDefault="00060057"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ensure that you </w:t>
            </w:r>
            <w:r w:rsidR="006F3B43">
              <w:rPr>
                <w:rFonts w:ascii="Calibri" w:eastAsia="Times New Roman" w:hAnsi="Calibri" w:cs="Calibri"/>
                <w:color w:val="000000"/>
                <w:lang w:eastAsia="en-GB"/>
              </w:rPr>
              <w:t xml:space="preserve">include details from relevant sub-processors, where applicable, </w:t>
            </w:r>
            <w:r w:rsidR="00D144CC">
              <w:rPr>
                <w:rFonts w:ascii="Calibri" w:eastAsia="Times New Roman" w:hAnsi="Calibri" w:cs="Calibri"/>
                <w:color w:val="000000"/>
                <w:lang w:eastAsia="en-GB"/>
              </w:rPr>
              <w:t>as well as your own staff. Where data is shared with third parties (other controllers)</w:t>
            </w:r>
            <w:r w:rsidR="008B1ED3">
              <w:rPr>
                <w:rFonts w:ascii="Calibri" w:eastAsia="Times New Roman" w:hAnsi="Calibri" w:cs="Calibri"/>
                <w:color w:val="000000"/>
                <w:lang w:eastAsia="en-GB"/>
              </w:rPr>
              <w:t xml:space="preserve"> due to the use of the service, please ensure all details are in sections 23 and 24 below]</w:t>
            </w:r>
          </w:p>
        </w:tc>
      </w:tr>
      <w:tr w:rsidR="001858B0" w:rsidRPr="00C54017" w14:paraId="137AFBA2" w14:textId="77777777" w:rsidTr="006067D1">
        <w:trPr>
          <w:trHeight w:val="300"/>
        </w:trPr>
        <w:tc>
          <w:tcPr>
            <w:tcW w:w="1833" w:type="dxa"/>
            <w:shd w:val="clear" w:color="000000" w:fill="D9D9D9"/>
            <w:noWrap/>
            <w:vAlign w:val="center"/>
            <w:hideMark/>
          </w:tcPr>
          <w:p w14:paraId="7C5D0CCA"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External Parties</w:t>
            </w:r>
          </w:p>
        </w:tc>
        <w:tc>
          <w:tcPr>
            <w:tcW w:w="4111" w:type="dxa"/>
            <w:shd w:val="clear" w:color="000000" w:fill="D9D9D9"/>
            <w:noWrap/>
            <w:vAlign w:val="center"/>
            <w:hideMark/>
          </w:tcPr>
          <w:p w14:paraId="18C08A3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2D82F19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5BF6C29C" w14:textId="77777777" w:rsidTr="006067D1">
        <w:trPr>
          <w:trHeight w:val="900"/>
        </w:trPr>
        <w:tc>
          <w:tcPr>
            <w:tcW w:w="1833" w:type="dxa"/>
            <w:shd w:val="clear" w:color="auto" w:fill="auto"/>
            <w:noWrap/>
            <w:vAlign w:val="center"/>
            <w:hideMark/>
          </w:tcPr>
          <w:p w14:paraId="70143E2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23</w:t>
            </w:r>
          </w:p>
        </w:tc>
        <w:tc>
          <w:tcPr>
            <w:tcW w:w="4111" w:type="dxa"/>
            <w:shd w:val="clear" w:color="auto" w:fill="auto"/>
            <w:vAlign w:val="center"/>
            <w:hideMark/>
          </w:tcPr>
          <w:p w14:paraId="53A1693C" w14:textId="6846E970"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data shared</w:t>
            </w:r>
            <w:r w:rsidR="008544BF">
              <w:rPr>
                <w:rFonts w:ascii="Calibri" w:eastAsia="Times New Roman" w:hAnsi="Calibri" w:cs="Calibri"/>
                <w:color w:val="000000"/>
                <w:lang w:eastAsia="en-GB"/>
              </w:rPr>
              <w:t xml:space="preserve"> with, or processed by,</w:t>
            </w:r>
            <w:r w:rsidRPr="00C54017">
              <w:rPr>
                <w:rFonts w:ascii="Calibri" w:eastAsia="Times New Roman" w:hAnsi="Calibri" w:cs="Calibri"/>
                <w:color w:val="000000"/>
                <w:lang w:eastAsia="en-GB"/>
              </w:rPr>
              <w:t xml:space="preserve"> any third parties or sub</w:t>
            </w:r>
            <w:r w:rsidR="00D52001">
              <w:rPr>
                <w:rFonts w:ascii="Calibri" w:eastAsia="Times New Roman" w:hAnsi="Calibri" w:cs="Calibri"/>
                <w:color w:val="000000"/>
                <w:lang w:eastAsia="en-GB"/>
              </w:rPr>
              <w:t>-processors</w:t>
            </w:r>
            <w:r w:rsidRPr="00C54017">
              <w:rPr>
                <w:rFonts w:ascii="Calibri" w:eastAsia="Times New Roman" w:hAnsi="Calibri" w:cs="Calibri"/>
                <w:color w:val="000000"/>
                <w:lang w:eastAsia="en-GB"/>
              </w:rPr>
              <w:t>?</w:t>
            </w:r>
            <w:r w:rsidRPr="00C54017">
              <w:rPr>
                <w:rFonts w:ascii="Calibri" w:eastAsia="Times New Roman" w:hAnsi="Calibri" w:cs="Calibri"/>
                <w:color w:val="000000"/>
                <w:lang w:eastAsia="en-GB"/>
              </w:rPr>
              <w:br/>
              <w:t>If so, please provide details.</w:t>
            </w:r>
          </w:p>
        </w:tc>
        <w:tc>
          <w:tcPr>
            <w:tcW w:w="7229" w:type="dxa"/>
            <w:shd w:val="clear" w:color="auto" w:fill="auto"/>
            <w:vAlign w:val="center"/>
            <w:hideMark/>
          </w:tcPr>
          <w:p w14:paraId="724F016E" w14:textId="789FE3AA" w:rsidR="00C26D5A" w:rsidRPr="000D5F05" w:rsidRDefault="008B1ED3" w:rsidP="000D5F0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ensure that you separate </w:t>
            </w:r>
            <w:r w:rsidR="00CD5612">
              <w:rPr>
                <w:rFonts w:ascii="Calibri" w:eastAsia="Times New Roman" w:hAnsi="Calibri" w:cs="Calibri"/>
                <w:color w:val="000000"/>
                <w:lang w:eastAsia="en-GB"/>
              </w:rPr>
              <w:t>third parties (other controllers that may be using the data for their own purpose) and sub-processors (</w:t>
            </w:r>
            <w:r w:rsidR="001C4976">
              <w:rPr>
                <w:rFonts w:ascii="Calibri" w:eastAsia="Times New Roman" w:hAnsi="Calibri" w:cs="Calibri"/>
                <w:color w:val="000000"/>
                <w:lang w:eastAsia="en-GB"/>
              </w:rPr>
              <w:t>where the same instructions from the controller operate)]</w:t>
            </w:r>
          </w:p>
        </w:tc>
      </w:tr>
      <w:tr w:rsidR="00C54017" w:rsidRPr="00C54017" w14:paraId="6BF6E666" w14:textId="77777777" w:rsidTr="006067D1">
        <w:trPr>
          <w:trHeight w:val="600"/>
        </w:trPr>
        <w:tc>
          <w:tcPr>
            <w:tcW w:w="1833" w:type="dxa"/>
            <w:shd w:val="clear" w:color="auto" w:fill="auto"/>
            <w:noWrap/>
            <w:vAlign w:val="center"/>
            <w:hideMark/>
          </w:tcPr>
          <w:p w14:paraId="2494B90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24</w:t>
            </w:r>
          </w:p>
        </w:tc>
        <w:tc>
          <w:tcPr>
            <w:tcW w:w="4111" w:type="dxa"/>
            <w:shd w:val="clear" w:color="auto" w:fill="auto"/>
            <w:vAlign w:val="center"/>
            <w:hideMark/>
          </w:tcPr>
          <w:p w14:paraId="788A4F8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If shared with third parties, how is compliance with data protection obligations and the security of data maintained?</w:t>
            </w:r>
          </w:p>
        </w:tc>
        <w:tc>
          <w:tcPr>
            <w:tcW w:w="7229" w:type="dxa"/>
            <w:shd w:val="clear" w:color="auto" w:fill="auto"/>
            <w:vAlign w:val="center"/>
            <w:hideMark/>
          </w:tcPr>
          <w:p w14:paraId="6D18D02B" w14:textId="1F2DF2A8" w:rsidR="00C54017" w:rsidRPr="00C54017" w:rsidRDefault="001C4976"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[please provide references to the relevant </w:t>
            </w:r>
            <w:r w:rsidR="00A25979">
              <w:rPr>
                <w:rFonts w:ascii="Calibri" w:eastAsia="Times New Roman" w:hAnsi="Calibri" w:cs="Calibri"/>
                <w:color w:val="000000"/>
                <w:lang w:eastAsia="en-GB"/>
              </w:rPr>
              <w:t>evidence]</w:t>
            </w:r>
          </w:p>
        </w:tc>
      </w:tr>
      <w:tr w:rsidR="00C54017" w:rsidRPr="00C54017" w14:paraId="0A3A61E0" w14:textId="77777777" w:rsidTr="006067D1">
        <w:trPr>
          <w:trHeight w:val="900"/>
        </w:trPr>
        <w:tc>
          <w:tcPr>
            <w:tcW w:w="1833" w:type="dxa"/>
            <w:shd w:val="clear" w:color="auto" w:fill="auto"/>
            <w:noWrap/>
            <w:vAlign w:val="center"/>
            <w:hideMark/>
          </w:tcPr>
          <w:p w14:paraId="79F1BCB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25</w:t>
            </w:r>
          </w:p>
        </w:tc>
        <w:tc>
          <w:tcPr>
            <w:tcW w:w="4111" w:type="dxa"/>
            <w:shd w:val="clear" w:color="auto" w:fill="auto"/>
            <w:vAlign w:val="center"/>
            <w:hideMark/>
          </w:tcPr>
          <w:p w14:paraId="49E23E81" w14:textId="5FFB3A16"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processing agreements and NDAs in place with all</w:t>
            </w:r>
            <w:r w:rsidR="005A535A">
              <w:rPr>
                <w:rFonts w:ascii="Calibri" w:eastAsia="Times New Roman" w:hAnsi="Calibri" w:cs="Calibri"/>
                <w:color w:val="000000"/>
                <w:lang w:eastAsia="en-GB"/>
              </w:rPr>
              <w:t xml:space="preserve"> sub-processors or</w:t>
            </w:r>
            <w:r w:rsidRPr="00C54017">
              <w:rPr>
                <w:rFonts w:ascii="Calibri" w:eastAsia="Times New Roman" w:hAnsi="Calibri" w:cs="Calibri"/>
                <w:color w:val="000000"/>
                <w:lang w:eastAsia="en-GB"/>
              </w:rPr>
              <w:t xml:space="preserve"> third parties that may have access to sensitive information and\or intellectual property?</w:t>
            </w:r>
          </w:p>
        </w:tc>
        <w:tc>
          <w:tcPr>
            <w:tcW w:w="7229" w:type="dxa"/>
            <w:shd w:val="clear" w:color="auto" w:fill="auto"/>
            <w:vAlign w:val="center"/>
            <w:hideMark/>
          </w:tcPr>
          <w:p w14:paraId="0784BC59" w14:textId="7218EF93" w:rsidR="00C54017" w:rsidRPr="00C54017" w:rsidRDefault="00A25979"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2707D7D8" w14:textId="77777777" w:rsidTr="006067D1">
        <w:trPr>
          <w:trHeight w:val="300"/>
        </w:trPr>
        <w:tc>
          <w:tcPr>
            <w:tcW w:w="1833" w:type="dxa"/>
            <w:shd w:val="clear" w:color="000000" w:fill="D9D9D9"/>
            <w:noWrap/>
            <w:vAlign w:val="center"/>
            <w:hideMark/>
          </w:tcPr>
          <w:p w14:paraId="7CC9830C"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lastRenderedPageBreak/>
              <w:t>Policies, Processes and Procedures</w:t>
            </w:r>
          </w:p>
        </w:tc>
        <w:tc>
          <w:tcPr>
            <w:tcW w:w="4111" w:type="dxa"/>
            <w:shd w:val="clear" w:color="000000" w:fill="D9D9D9"/>
            <w:noWrap/>
            <w:vAlign w:val="center"/>
            <w:hideMark/>
          </w:tcPr>
          <w:p w14:paraId="59B557C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1CF6117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5E516EDF" w14:textId="77777777" w:rsidTr="006067D1">
        <w:trPr>
          <w:trHeight w:val="600"/>
        </w:trPr>
        <w:tc>
          <w:tcPr>
            <w:tcW w:w="1833" w:type="dxa"/>
            <w:shd w:val="clear" w:color="auto" w:fill="auto"/>
            <w:noWrap/>
            <w:vAlign w:val="center"/>
            <w:hideMark/>
          </w:tcPr>
          <w:p w14:paraId="72F0515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26</w:t>
            </w:r>
          </w:p>
        </w:tc>
        <w:tc>
          <w:tcPr>
            <w:tcW w:w="4111" w:type="dxa"/>
            <w:shd w:val="clear" w:color="auto" w:fill="auto"/>
            <w:vAlign w:val="center"/>
            <w:hideMark/>
          </w:tcPr>
          <w:p w14:paraId="086E12BD"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Does the organisation operate any Security Policies? Eg Information Security Policy, Acceptable Use Policy. If so, please list or describe.</w:t>
            </w:r>
          </w:p>
        </w:tc>
        <w:tc>
          <w:tcPr>
            <w:tcW w:w="7229" w:type="dxa"/>
            <w:shd w:val="clear" w:color="auto" w:fill="auto"/>
            <w:vAlign w:val="center"/>
            <w:hideMark/>
          </w:tcPr>
          <w:p w14:paraId="01D187C0" w14:textId="41ABC181" w:rsidR="00C54017" w:rsidRPr="00C54017" w:rsidRDefault="00A25979"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5EB8B030" w14:textId="77777777" w:rsidTr="006067D1">
        <w:trPr>
          <w:trHeight w:val="600"/>
        </w:trPr>
        <w:tc>
          <w:tcPr>
            <w:tcW w:w="1833" w:type="dxa"/>
            <w:shd w:val="clear" w:color="auto" w:fill="auto"/>
            <w:noWrap/>
            <w:vAlign w:val="center"/>
            <w:hideMark/>
          </w:tcPr>
          <w:p w14:paraId="75173B9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27</w:t>
            </w:r>
          </w:p>
        </w:tc>
        <w:tc>
          <w:tcPr>
            <w:tcW w:w="4111" w:type="dxa"/>
            <w:shd w:val="clear" w:color="auto" w:fill="auto"/>
            <w:vAlign w:val="center"/>
            <w:hideMark/>
          </w:tcPr>
          <w:p w14:paraId="1756649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Does the organisation have documented agreement and commitment to information security from top management?</w:t>
            </w:r>
          </w:p>
        </w:tc>
        <w:tc>
          <w:tcPr>
            <w:tcW w:w="7229" w:type="dxa"/>
            <w:shd w:val="clear" w:color="auto" w:fill="auto"/>
            <w:vAlign w:val="center"/>
            <w:hideMark/>
          </w:tcPr>
          <w:p w14:paraId="685D4F50" w14:textId="6D1470A0"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7E6BAEB" w14:textId="77777777" w:rsidTr="006067D1">
        <w:trPr>
          <w:trHeight w:val="600"/>
        </w:trPr>
        <w:tc>
          <w:tcPr>
            <w:tcW w:w="1833" w:type="dxa"/>
            <w:shd w:val="clear" w:color="auto" w:fill="auto"/>
            <w:noWrap/>
            <w:vAlign w:val="center"/>
            <w:hideMark/>
          </w:tcPr>
          <w:p w14:paraId="6E4C128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28</w:t>
            </w:r>
          </w:p>
        </w:tc>
        <w:tc>
          <w:tcPr>
            <w:tcW w:w="4111" w:type="dxa"/>
            <w:shd w:val="clear" w:color="auto" w:fill="auto"/>
            <w:vAlign w:val="center"/>
            <w:hideMark/>
          </w:tcPr>
          <w:p w14:paraId="776EBC5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there a mechanism established to ensure employees have read and agreed to security policies applicable to them?</w:t>
            </w:r>
          </w:p>
        </w:tc>
        <w:tc>
          <w:tcPr>
            <w:tcW w:w="7229" w:type="dxa"/>
            <w:shd w:val="clear" w:color="auto" w:fill="auto"/>
            <w:vAlign w:val="center"/>
            <w:hideMark/>
          </w:tcPr>
          <w:p w14:paraId="6E3D7CB9" w14:textId="4431950C"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4A2500B4" w14:textId="77777777" w:rsidTr="006067D1">
        <w:trPr>
          <w:trHeight w:val="300"/>
        </w:trPr>
        <w:tc>
          <w:tcPr>
            <w:tcW w:w="1833" w:type="dxa"/>
            <w:shd w:val="clear" w:color="000000" w:fill="D9D9D9"/>
            <w:noWrap/>
            <w:vAlign w:val="center"/>
            <w:hideMark/>
          </w:tcPr>
          <w:p w14:paraId="799DB0FE"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HR Controls</w:t>
            </w:r>
          </w:p>
        </w:tc>
        <w:tc>
          <w:tcPr>
            <w:tcW w:w="4111" w:type="dxa"/>
            <w:shd w:val="clear" w:color="000000" w:fill="D9D9D9"/>
            <w:noWrap/>
            <w:vAlign w:val="center"/>
            <w:hideMark/>
          </w:tcPr>
          <w:p w14:paraId="319C087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49FEAC4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3E4D0A93" w14:textId="77777777" w:rsidTr="006067D1">
        <w:trPr>
          <w:trHeight w:val="600"/>
        </w:trPr>
        <w:tc>
          <w:tcPr>
            <w:tcW w:w="1833" w:type="dxa"/>
            <w:shd w:val="clear" w:color="auto" w:fill="auto"/>
            <w:noWrap/>
            <w:vAlign w:val="center"/>
            <w:hideMark/>
          </w:tcPr>
          <w:p w14:paraId="0898E77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29</w:t>
            </w:r>
          </w:p>
        </w:tc>
        <w:tc>
          <w:tcPr>
            <w:tcW w:w="4111" w:type="dxa"/>
            <w:shd w:val="clear" w:color="auto" w:fill="auto"/>
            <w:vAlign w:val="center"/>
            <w:hideMark/>
          </w:tcPr>
          <w:p w14:paraId="6CF46D2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all employees subject to security awareness training? At what point and frequency are employees provided with such training?</w:t>
            </w:r>
          </w:p>
        </w:tc>
        <w:tc>
          <w:tcPr>
            <w:tcW w:w="7229" w:type="dxa"/>
            <w:shd w:val="clear" w:color="auto" w:fill="auto"/>
            <w:vAlign w:val="center"/>
            <w:hideMark/>
          </w:tcPr>
          <w:p w14:paraId="780DA3AD" w14:textId="3D2FCEFE"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7C9E3F0D" w14:textId="77777777" w:rsidTr="006067D1">
        <w:trPr>
          <w:trHeight w:val="630"/>
        </w:trPr>
        <w:tc>
          <w:tcPr>
            <w:tcW w:w="1833" w:type="dxa"/>
            <w:shd w:val="clear" w:color="auto" w:fill="auto"/>
            <w:noWrap/>
            <w:vAlign w:val="center"/>
            <w:hideMark/>
          </w:tcPr>
          <w:p w14:paraId="2C9B847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30</w:t>
            </w:r>
          </w:p>
        </w:tc>
        <w:tc>
          <w:tcPr>
            <w:tcW w:w="4111" w:type="dxa"/>
            <w:shd w:val="clear" w:color="auto" w:fill="auto"/>
            <w:vAlign w:val="center"/>
            <w:hideMark/>
          </w:tcPr>
          <w:p w14:paraId="6534B12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Has the organisation appointed one or more resources to be responsible for information security? If so, please provide roles and responsibilities.</w:t>
            </w:r>
          </w:p>
        </w:tc>
        <w:tc>
          <w:tcPr>
            <w:tcW w:w="7229" w:type="dxa"/>
            <w:shd w:val="clear" w:color="auto" w:fill="auto"/>
            <w:vAlign w:val="center"/>
            <w:hideMark/>
          </w:tcPr>
          <w:p w14:paraId="317BFCCE" w14:textId="6E24B3B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2C734C27" w14:textId="77777777" w:rsidTr="006067D1">
        <w:trPr>
          <w:trHeight w:val="660"/>
        </w:trPr>
        <w:tc>
          <w:tcPr>
            <w:tcW w:w="1833" w:type="dxa"/>
            <w:shd w:val="clear" w:color="auto" w:fill="auto"/>
            <w:noWrap/>
            <w:vAlign w:val="center"/>
            <w:hideMark/>
          </w:tcPr>
          <w:p w14:paraId="5DE5DC3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31</w:t>
            </w:r>
          </w:p>
        </w:tc>
        <w:tc>
          <w:tcPr>
            <w:tcW w:w="4111" w:type="dxa"/>
            <w:shd w:val="clear" w:color="auto" w:fill="auto"/>
            <w:vAlign w:val="center"/>
            <w:hideMark/>
          </w:tcPr>
          <w:p w14:paraId="563E2BF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new employees subject to background checks prior to employment?</w:t>
            </w:r>
            <w:r w:rsidRPr="00C54017">
              <w:rPr>
                <w:rFonts w:ascii="Calibri" w:eastAsia="Times New Roman" w:hAnsi="Calibri" w:cs="Calibri"/>
                <w:color w:val="000000"/>
                <w:lang w:eastAsia="en-GB"/>
              </w:rPr>
              <w:br/>
              <w:t>If so, please detail what checks are undertaken. E.g. CRB\DBS</w:t>
            </w:r>
          </w:p>
        </w:tc>
        <w:tc>
          <w:tcPr>
            <w:tcW w:w="7229" w:type="dxa"/>
            <w:shd w:val="clear" w:color="auto" w:fill="auto"/>
            <w:vAlign w:val="center"/>
            <w:hideMark/>
          </w:tcPr>
          <w:p w14:paraId="2A2A1BA5" w14:textId="11109F8D"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02885AB2" w14:textId="77777777" w:rsidTr="006067D1">
        <w:trPr>
          <w:trHeight w:val="300"/>
        </w:trPr>
        <w:tc>
          <w:tcPr>
            <w:tcW w:w="1833" w:type="dxa"/>
            <w:shd w:val="clear" w:color="000000" w:fill="D9D9D9"/>
            <w:noWrap/>
            <w:vAlign w:val="center"/>
            <w:hideMark/>
          </w:tcPr>
          <w:p w14:paraId="5E3D4B62"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Risk Management</w:t>
            </w:r>
          </w:p>
        </w:tc>
        <w:tc>
          <w:tcPr>
            <w:tcW w:w="4111" w:type="dxa"/>
            <w:shd w:val="clear" w:color="000000" w:fill="D9D9D9"/>
            <w:noWrap/>
            <w:vAlign w:val="center"/>
            <w:hideMark/>
          </w:tcPr>
          <w:p w14:paraId="7081D8E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406BCC4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2099B44C" w14:textId="77777777" w:rsidTr="006067D1">
        <w:trPr>
          <w:trHeight w:val="300"/>
        </w:trPr>
        <w:tc>
          <w:tcPr>
            <w:tcW w:w="1833" w:type="dxa"/>
            <w:shd w:val="clear" w:color="auto" w:fill="auto"/>
            <w:noWrap/>
            <w:vAlign w:val="center"/>
            <w:hideMark/>
          </w:tcPr>
          <w:p w14:paraId="440C1A2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32</w:t>
            </w:r>
          </w:p>
        </w:tc>
        <w:tc>
          <w:tcPr>
            <w:tcW w:w="4111" w:type="dxa"/>
            <w:shd w:val="clear" w:color="auto" w:fill="auto"/>
            <w:vAlign w:val="center"/>
            <w:hideMark/>
          </w:tcPr>
          <w:p w14:paraId="1F5452E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a risk assessment conducted at a frequency no less than once per year?</w:t>
            </w:r>
          </w:p>
        </w:tc>
        <w:tc>
          <w:tcPr>
            <w:tcW w:w="7229" w:type="dxa"/>
            <w:shd w:val="clear" w:color="auto" w:fill="auto"/>
            <w:vAlign w:val="center"/>
            <w:hideMark/>
          </w:tcPr>
          <w:p w14:paraId="00FDB873" w14:textId="45C58CC2"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FED57B0" w14:textId="77777777" w:rsidTr="006067D1">
        <w:trPr>
          <w:trHeight w:val="600"/>
        </w:trPr>
        <w:tc>
          <w:tcPr>
            <w:tcW w:w="1833" w:type="dxa"/>
            <w:shd w:val="clear" w:color="auto" w:fill="auto"/>
            <w:noWrap/>
            <w:vAlign w:val="center"/>
            <w:hideMark/>
          </w:tcPr>
          <w:p w14:paraId="43A69B0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33</w:t>
            </w:r>
          </w:p>
        </w:tc>
        <w:tc>
          <w:tcPr>
            <w:tcW w:w="4111" w:type="dxa"/>
            <w:shd w:val="clear" w:color="auto" w:fill="auto"/>
            <w:vAlign w:val="center"/>
            <w:hideMark/>
          </w:tcPr>
          <w:p w14:paraId="6995611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individual information security risks recorded using a risk register?</w:t>
            </w:r>
          </w:p>
        </w:tc>
        <w:tc>
          <w:tcPr>
            <w:tcW w:w="7229" w:type="dxa"/>
            <w:shd w:val="clear" w:color="auto" w:fill="auto"/>
            <w:vAlign w:val="center"/>
            <w:hideMark/>
          </w:tcPr>
          <w:p w14:paraId="22B9E0AF" w14:textId="46B5D295"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867E7B5" w14:textId="77777777" w:rsidTr="006067D1">
        <w:trPr>
          <w:trHeight w:val="600"/>
        </w:trPr>
        <w:tc>
          <w:tcPr>
            <w:tcW w:w="1833" w:type="dxa"/>
            <w:shd w:val="clear" w:color="auto" w:fill="auto"/>
            <w:noWrap/>
            <w:vAlign w:val="center"/>
            <w:hideMark/>
          </w:tcPr>
          <w:p w14:paraId="5F49EB07"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34</w:t>
            </w:r>
          </w:p>
        </w:tc>
        <w:tc>
          <w:tcPr>
            <w:tcW w:w="4111" w:type="dxa"/>
            <w:shd w:val="clear" w:color="auto" w:fill="auto"/>
            <w:vAlign w:val="center"/>
            <w:hideMark/>
          </w:tcPr>
          <w:p w14:paraId="31CA618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identified risks measured, prioritised and remediated using a risk treatment plan?</w:t>
            </w:r>
          </w:p>
        </w:tc>
        <w:tc>
          <w:tcPr>
            <w:tcW w:w="7229" w:type="dxa"/>
            <w:shd w:val="clear" w:color="auto" w:fill="auto"/>
            <w:vAlign w:val="center"/>
            <w:hideMark/>
          </w:tcPr>
          <w:p w14:paraId="3C0D61A6" w14:textId="485C6B61"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4B5A88D6" w14:textId="77777777" w:rsidTr="006067D1">
        <w:trPr>
          <w:trHeight w:val="300"/>
        </w:trPr>
        <w:tc>
          <w:tcPr>
            <w:tcW w:w="1833" w:type="dxa"/>
            <w:shd w:val="clear" w:color="000000" w:fill="D9D9D9"/>
            <w:noWrap/>
            <w:vAlign w:val="center"/>
            <w:hideMark/>
          </w:tcPr>
          <w:p w14:paraId="7530F2C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Incident Management</w:t>
            </w:r>
          </w:p>
        </w:tc>
        <w:tc>
          <w:tcPr>
            <w:tcW w:w="4111" w:type="dxa"/>
            <w:shd w:val="clear" w:color="000000" w:fill="D9D9D9"/>
            <w:vAlign w:val="center"/>
            <w:hideMark/>
          </w:tcPr>
          <w:p w14:paraId="71DDB472"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vAlign w:val="center"/>
            <w:hideMark/>
          </w:tcPr>
          <w:p w14:paraId="61606DA0"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6B1A7A7C" w14:textId="77777777" w:rsidTr="006067D1">
        <w:trPr>
          <w:trHeight w:val="900"/>
        </w:trPr>
        <w:tc>
          <w:tcPr>
            <w:tcW w:w="1833" w:type="dxa"/>
            <w:shd w:val="clear" w:color="auto" w:fill="auto"/>
            <w:noWrap/>
            <w:vAlign w:val="center"/>
            <w:hideMark/>
          </w:tcPr>
          <w:p w14:paraId="6B40614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35</w:t>
            </w:r>
          </w:p>
        </w:tc>
        <w:tc>
          <w:tcPr>
            <w:tcW w:w="4111" w:type="dxa"/>
            <w:shd w:val="clear" w:color="auto" w:fill="auto"/>
            <w:vAlign w:val="center"/>
            <w:hideMark/>
          </w:tcPr>
          <w:p w14:paraId="1FE1552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Have you had any security incidents within the last year? (e.g. crime, fraud, attempted fraud, breach of security policy, system intrusion).</w:t>
            </w:r>
            <w:r w:rsidRPr="00C54017">
              <w:rPr>
                <w:rFonts w:ascii="Calibri" w:eastAsia="Times New Roman" w:hAnsi="Calibri" w:cs="Calibri"/>
                <w:color w:val="000000"/>
                <w:lang w:eastAsia="en-GB"/>
              </w:rPr>
              <w:br/>
              <w:t>If so, please provide reports and supporting information.</w:t>
            </w:r>
          </w:p>
        </w:tc>
        <w:tc>
          <w:tcPr>
            <w:tcW w:w="7229" w:type="dxa"/>
            <w:shd w:val="clear" w:color="auto" w:fill="auto"/>
            <w:vAlign w:val="center"/>
            <w:hideMark/>
          </w:tcPr>
          <w:p w14:paraId="228BDFEE" w14:textId="763E08E4" w:rsidR="00E11105" w:rsidRPr="00C54017" w:rsidRDefault="00E11105" w:rsidP="00C54017">
            <w:pPr>
              <w:spacing w:after="0" w:line="240" w:lineRule="auto"/>
              <w:rPr>
                <w:rFonts w:ascii="Calibri" w:eastAsia="Times New Roman" w:hAnsi="Calibri" w:cs="Calibri"/>
                <w:color w:val="000000"/>
                <w:lang w:eastAsia="en-GB"/>
              </w:rPr>
            </w:pPr>
          </w:p>
        </w:tc>
      </w:tr>
      <w:tr w:rsidR="00C54017" w:rsidRPr="00C54017" w14:paraId="06662D3A" w14:textId="77777777" w:rsidTr="006067D1">
        <w:trPr>
          <w:trHeight w:val="900"/>
        </w:trPr>
        <w:tc>
          <w:tcPr>
            <w:tcW w:w="1833" w:type="dxa"/>
            <w:shd w:val="clear" w:color="auto" w:fill="auto"/>
            <w:noWrap/>
            <w:vAlign w:val="center"/>
            <w:hideMark/>
          </w:tcPr>
          <w:p w14:paraId="71D9DCC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36</w:t>
            </w:r>
          </w:p>
        </w:tc>
        <w:tc>
          <w:tcPr>
            <w:tcW w:w="4111" w:type="dxa"/>
            <w:shd w:val="clear" w:color="auto" w:fill="auto"/>
            <w:vAlign w:val="center"/>
            <w:hideMark/>
          </w:tcPr>
          <w:p w14:paraId="4DF6E61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notification process whereby customers and clients will be made aware of any relevant incidents? (Including Data Protection Breaches)</w:t>
            </w:r>
          </w:p>
        </w:tc>
        <w:tc>
          <w:tcPr>
            <w:tcW w:w="7229" w:type="dxa"/>
            <w:shd w:val="clear" w:color="auto" w:fill="auto"/>
            <w:vAlign w:val="center"/>
            <w:hideMark/>
          </w:tcPr>
          <w:p w14:paraId="13E65561" w14:textId="1C904C7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615577C" w14:textId="77777777" w:rsidTr="006067D1">
        <w:trPr>
          <w:trHeight w:val="600"/>
        </w:trPr>
        <w:tc>
          <w:tcPr>
            <w:tcW w:w="1833" w:type="dxa"/>
            <w:shd w:val="clear" w:color="auto" w:fill="auto"/>
            <w:noWrap/>
            <w:vAlign w:val="center"/>
            <w:hideMark/>
          </w:tcPr>
          <w:p w14:paraId="18E1CC6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37</w:t>
            </w:r>
          </w:p>
        </w:tc>
        <w:tc>
          <w:tcPr>
            <w:tcW w:w="4111" w:type="dxa"/>
            <w:shd w:val="clear" w:color="auto" w:fill="auto"/>
            <w:vAlign w:val="center"/>
            <w:hideMark/>
          </w:tcPr>
          <w:p w14:paraId="296A9BED"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an established and documented methodology for identifying and responding to security incidents?</w:t>
            </w:r>
          </w:p>
        </w:tc>
        <w:tc>
          <w:tcPr>
            <w:tcW w:w="7229" w:type="dxa"/>
            <w:shd w:val="clear" w:color="auto" w:fill="auto"/>
            <w:vAlign w:val="center"/>
            <w:hideMark/>
          </w:tcPr>
          <w:p w14:paraId="79ECA225" w14:textId="66D358F6"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54B10CD0" w14:textId="77777777" w:rsidTr="006067D1">
        <w:trPr>
          <w:trHeight w:val="300"/>
        </w:trPr>
        <w:tc>
          <w:tcPr>
            <w:tcW w:w="1833" w:type="dxa"/>
            <w:shd w:val="clear" w:color="000000" w:fill="D9D9D9"/>
            <w:noWrap/>
            <w:vAlign w:val="center"/>
            <w:hideMark/>
          </w:tcPr>
          <w:p w14:paraId="7BC9F534"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Physical Security</w:t>
            </w:r>
          </w:p>
        </w:tc>
        <w:tc>
          <w:tcPr>
            <w:tcW w:w="4111" w:type="dxa"/>
            <w:shd w:val="clear" w:color="000000" w:fill="D9D9D9"/>
            <w:noWrap/>
            <w:vAlign w:val="center"/>
            <w:hideMark/>
          </w:tcPr>
          <w:p w14:paraId="0DD0BED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c>
          <w:tcPr>
            <w:tcW w:w="7229" w:type="dxa"/>
            <w:shd w:val="clear" w:color="000000" w:fill="D9D9D9"/>
            <w:noWrap/>
            <w:vAlign w:val="center"/>
            <w:hideMark/>
          </w:tcPr>
          <w:p w14:paraId="1C35BD6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w:t>
            </w:r>
          </w:p>
        </w:tc>
      </w:tr>
      <w:tr w:rsidR="00C54017" w:rsidRPr="00C54017" w14:paraId="4AF62110" w14:textId="77777777" w:rsidTr="006067D1">
        <w:trPr>
          <w:trHeight w:val="600"/>
        </w:trPr>
        <w:tc>
          <w:tcPr>
            <w:tcW w:w="1833" w:type="dxa"/>
            <w:shd w:val="clear" w:color="auto" w:fill="auto"/>
            <w:noWrap/>
            <w:vAlign w:val="center"/>
            <w:hideMark/>
          </w:tcPr>
          <w:p w14:paraId="274557F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38</w:t>
            </w:r>
          </w:p>
        </w:tc>
        <w:tc>
          <w:tcPr>
            <w:tcW w:w="4111" w:type="dxa"/>
            <w:shd w:val="clear" w:color="auto" w:fill="auto"/>
            <w:vAlign w:val="center"/>
            <w:hideMark/>
          </w:tcPr>
          <w:p w14:paraId="2A4C4E6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Please detail physical security controls regarding access to facilities. For example: access cards, turnstiles, CCTV, intruder alarms</w:t>
            </w:r>
          </w:p>
        </w:tc>
        <w:tc>
          <w:tcPr>
            <w:tcW w:w="7229" w:type="dxa"/>
            <w:shd w:val="clear" w:color="auto" w:fill="auto"/>
            <w:vAlign w:val="center"/>
            <w:hideMark/>
          </w:tcPr>
          <w:p w14:paraId="4C67F385" w14:textId="5508B161" w:rsidR="00A54601" w:rsidRPr="00C54017" w:rsidRDefault="00A546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355F01">
              <w:rPr>
                <w:rFonts w:ascii="Calibri" w:eastAsia="Times New Roman" w:hAnsi="Calibri" w:cs="Calibri"/>
                <w:color w:val="000000"/>
                <w:lang w:eastAsia="en-GB"/>
              </w:rPr>
              <w:t>[please provide references to the relevant evidence]</w:t>
            </w:r>
          </w:p>
        </w:tc>
      </w:tr>
      <w:tr w:rsidR="00C54017" w:rsidRPr="00C54017" w14:paraId="3C78D78B" w14:textId="77777777" w:rsidTr="006067D1">
        <w:trPr>
          <w:trHeight w:val="600"/>
        </w:trPr>
        <w:tc>
          <w:tcPr>
            <w:tcW w:w="1833" w:type="dxa"/>
            <w:shd w:val="clear" w:color="auto" w:fill="auto"/>
            <w:noWrap/>
            <w:vAlign w:val="center"/>
            <w:hideMark/>
          </w:tcPr>
          <w:p w14:paraId="5F5F444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39</w:t>
            </w:r>
          </w:p>
        </w:tc>
        <w:tc>
          <w:tcPr>
            <w:tcW w:w="4111" w:type="dxa"/>
            <w:shd w:val="clear" w:color="auto" w:fill="auto"/>
            <w:vAlign w:val="center"/>
            <w:hideMark/>
          </w:tcPr>
          <w:p w14:paraId="64CBD72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any sensitive areas subject to additional security or availability controls? If so, please provide details on such controls.</w:t>
            </w:r>
          </w:p>
        </w:tc>
        <w:tc>
          <w:tcPr>
            <w:tcW w:w="7229" w:type="dxa"/>
            <w:shd w:val="clear" w:color="auto" w:fill="auto"/>
            <w:vAlign w:val="center"/>
            <w:hideMark/>
          </w:tcPr>
          <w:p w14:paraId="7B09A7D7" w14:textId="4989B22D" w:rsidR="00A9033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1CF4DAC" w14:textId="77777777" w:rsidTr="006067D1">
        <w:trPr>
          <w:trHeight w:val="600"/>
        </w:trPr>
        <w:tc>
          <w:tcPr>
            <w:tcW w:w="1833" w:type="dxa"/>
            <w:shd w:val="clear" w:color="auto" w:fill="auto"/>
            <w:noWrap/>
            <w:vAlign w:val="center"/>
            <w:hideMark/>
          </w:tcPr>
          <w:p w14:paraId="02F1D3D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40</w:t>
            </w:r>
          </w:p>
        </w:tc>
        <w:tc>
          <w:tcPr>
            <w:tcW w:w="4111" w:type="dxa"/>
            <w:shd w:val="clear" w:color="auto" w:fill="auto"/>
            <w:vAlign w:val="center"/>
            <w:hideMark/>
          </w:tcPr>
          <w:p w14:paraId="125827D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method of identifying visitors, and recording visitor history to physical premises? Please describe.</w:t>
            </w:r>
          </w:p>
        </w:tc>
        <w:tc>
          <w:tcPr>
            <w:tcW w:w="7229" w:type="dxa"/>
            <w:shd w:val="clear" w:color="auto" w:fill="auto"/>
            <w:vAlign w:val="center"/>
            <w:hideMark/>
          </w:tcPr>
          <w:p w14:paraId="5AFC0817" w14:textId="42853D51"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255C12FB" w14:textId="77777777" w:rsidTr="006067D1">
        <w:trPr>
          <w:trHeight w:val="300"/>
        </w:trPr>
        <w:tc>
          <w:tcPr>
            <w:tcW w:w="1833" w:type="dxa"/>
            <w:shd w:val="clear" w:color="000000" w:fill="D9D9D9"/>
            <w:noWrap/>
            <w:vAlign w:val="center"/>
            <w:hideMark/>
          </w:tcPr>
          <w:p w14:paraId="58E387DD"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Network Security</w:t>
            </w:r>
          </w:p>
        </w:tc>
        <w:tc>
          <w:tcPr>
            <w:tcW w:w="4111" w:type="dxa"/>
            <w:shd w:val="clear" w:color="000000" w:fill="D9D9D9"/>
            <w:vAlign w:val="center"/>
            <w:hideMark/>
          </w:tcPr>
          <w:p w14:paraId="2BE014F5"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vAlign w:val="center"/>
            <w:hideMark/>
          </w:tcPr>
          <w:p w14:paraId="4E90D584"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0427FB23" w14:textId="77777777" w:rsidTr="006067D1">
        <w:trPr>
          <w:trHeight w:val="600"/>
        </w:trPr>
        <w:tc>
          <w:tcPr>
            <w:tcW w:w="1833" w:type="dxa"/>
            <w:shd w:val="clear" w:color="auto" w:fill="auto"/>
            <w:noWrap/>
            <w:vAlign w:val="center"/>
            <w:hideMark/>
          </w:tcPr>
          <w:p w14:paraId="5850DB7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41</w:t>
            </w:r>
          </w:p>
        </w:tc>
        <w:tc>
          <w:tcPr>
            <w:tcW w:w="4111" w:type="dxa"/>
            <w:shd w:val="clear" w:color="auto" w:fill="auto"/>
            <w:vAlign w:val="center"/>
            <w:hideMark/>
          </w:tcPr>
          <w:p w14:paraId="3100F5A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 xml:space="preserve">Do you have accurate and maintained network diagrams and documentation </w:t>
            </w:r>
            <w:r w:rsidRPr="00C54017">
              <w:rPr>
                <w:rFonts w:ascii="Calibri" w:eastAsia="Times New Roman" w:hAnsi="Calibri" w:cs="Calibri"/>
                <w:color w:val="000000"/>
                <w:lang w:eastAsia="en-GB"/>
              </w:rPr>
              <w:lastRenderedPageBreak/>
              <w:t>detailing endpoints, egress points and traffic flows?</w:t>
            </w:r>
          </w:p>
        </w:tc>
        <w:tc>
          <w:tcPr>
            <w:tcW w:w="7229" w:type="dxa"/>
            <w:shd w:val="clear" w:color="auto" w:fill="auto"/>
            <w:vAlign w:val="center"/>
            <w:hideMark/>
          </w:tcPr>
          <w:p w14:paraId="0CDC8D5E" w14:textId="0C8E2585"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lastRenderedPageBreak/>
              <w:t>[please provide references to the relevant evidence]</w:t>
            </w:r>
          </w:p>
        </w:tc>
      </w:tr>
      <w:tr w:rsidR="00C54017" w:rsidRPr="00C54017" w14:paraId="2B38B26D" w14:textId="77777777" w:rsidTr="006067D1">
        <w:trPr>
          <w:trHeight w:val="600"/>
        </w:trPr>
        <w:tc>
          <w:tcPr>
            <w:tcW w:w="1833" w:type="dxa"/>
            <w:shd w:val="clear" w:color="auto" w:fill="auto"/>
            <w:noWrap/>
            <w:vAlign w:val="center"/>
            <w:hideMark/>
          </w:tcPr>
          <w:p w14:paraId="0CDA12B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42</w:t>
            </w:r>
          </w:p>
        </w:tc>
        <w:tc>
          <w:tcPr>
            <w:tcW w:w="4111" w:type="dxa"/>
            <w:shd w:val="clear" w:color="auto" w:fill="auto"/>
            <w:vAlign w:val="center"/>
            <w:hideMark/>
          </w:tcPr>
          <w:p w14:paraId="250D5F6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penetration testing exercises conducted at least every 6-12 months? If so, please provide details (provider, tools, scope).</w:t>
            </w:r>
          </w:p>
        </w:tc>
        <w:tc>
          <w:tcPr>
            <w:tcW w:w="7229" w:type="dxa"/>
            <w:shd w:val="clear" w:color="auto" w:fill="auto"/>
            <w:vAlign w:val="center"/>
            <w:hideMark/>
          </w:tcPr>
          <w:p w14:paraId="0D12F474" w14:textId="444211AB"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2C1A745" w14:textId="77777777" w:rsidTr="006067D1">
        <w:trPr>
          <w:trHeight w:val="600"/>
        </w:trPr>
        <w:tc>
          <w:tcPr>
            <w:tcW w:w="1833" w:type="dxa"/>
            <w:shd w:val="clear" w:color="auto" w:fill="auto"/>
            <w:noWrap/>
            <w:vAlign w:val="center"/>
            <w:hideMark/>
          </w:tcPr>
          <w:p w14:paraId="3921C07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43</w:t>
            </w:r>
          </w:p>
        </w:tc>
        <w:tc>
          <w:tcPr>
            <w:tcW w:w="4111" w:type="dxa"/>
            <w:shd w:val="clear" w:color="auto" w:fill="auto"/>
            <w:vAlign w:val="center"/>
            <w:hideMark/>
          </w:tcPr>
          <w:p w14:paraId="5EE23A6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controls in place to monitor and control internet and email access? E.g. spam filters and content filters. Please provide details.</w:t>
            </w:r>
          </w:p>
        </w:tc>
        <w:tc>
          <w:tcPr>
            <w:tcW w:w="7229" w:type="dxa"/>
            <w:shd w:val="clear" w:color="auto" w:fill="auto"/>
            <w:vAlign w:val="center"/>
            <w:hideMark/>
          </w:tcPr>
          <w:p w14:paraId="27E83839" w14:textId="35ACA95C" w:rsidR="00AF4D25"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06CA434" w14:textId="77777777" w:rsidTr="006067D1">
        <w:trPr>
          <w:trHeight w:val="600"/>
        </w:trPr>
        <w:tc>
          <w:tcPr>
            <w:tcW w:w="1833" w:type="dxa"/>
            <w:shd w:val="clear" w:color="auto" w:fill="auto"/>
            <w:noWrap/>
            <w:vAlign w:val="center"/>
            <w:hideMark/>
          </w:tcPr>
          <w:p w14:paraId="2A3ABD4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44</w:t>
            </w:r>
          </w:p>
        </w:tc>
        <w:tc>
          <w:tcPr>
            <w:tcW w:w="4111" w:type="dxa"/>
            <w:shd w:val="clear" w:color="auto" w:fill="auto"/>
            <w:vAlign w:val="center"/>
            <w:hideMark/>
          </w:tcPr>
          <w:p w14:paraId="2A7B79D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centrally managed Anti-Virus and Anti-Malware controls deployed within the infrastructure? If so, please provide details.</w:t>
            </w:r>
          </w:p>
        </w:tc>
        <w:tc>
          <w:tcPr>
            <w:tcW w:w="7229" w:type="dxa"/>
            <w:shd w:val="clear" w:color="auto" w:fill="auto"/>
            <w:vAlign w:val="center"/>
            <w:hideMark/>
          </w:tcPr>
          <w:p w14:paraId="5DFE50BF" w14:textId="3BE9F8E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2C4D561A" w14:textId="77777777" w:rsidTr="006067D1">
        <w:trPr>
          <w:trHeight w:val="900"/>
        </w:trPr>
        <w:tc>
          <w:tcPr>
            <w:tcW w:w="1833" w:type="dxa"/>
            <w:shd w:val="clear" w:color="auto" w:fill="auto"/>
            <w:noWrap/>
            <w:vAlign w:val="center"/>
            <w:hideMark/>
          </w:tcPr>
          <w:p w14:paraId="62E4192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45</w:t>
            </w:r>
          </w:p>
        </w:tc>
        <w:tc>
          <w:tcPr>
            <w:tcW w:w="4111" w:type="dxa"/>
            <w:shd w:val="clear" w:color="auto" w:fill="auto"/>
            <w:vAlign w:val="center"/>
            <w:hideMark/>
          </w:tcPr>
          <w:p w14:paraId="63A7060D"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there an established and practiced patching strategy in place? If so, please provide details.</w:t>
            </w:r>
          </w:p>
        </w:tc>
        <w:tc>
          <w:tcPr>
            <w:tcW w:w="7229" w:type="dxa"/>
            <w:shd w:val="clear" w:color="auto" w:fill="auto"/>
            <w:vAlign w:val="center"/>
            <w:hideMark/>
          </w:tcPr>
          <w:p w14:paraId="19A00E32" w14:textId="19FE7E8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90125E2" w14:textId="77777777" w:rsidTr="006067D1">
        <w:trPr>
          <w:trHeight w:val="600"/>
        </w:trPr>
        <w:tc>
          <w:tcPr>
            <w:tcW w:w="1833" w:type="dxa"/>
            <w:shd w:val="clear" w:color="auto" w:fill="auto"/>
            <w:noWrap/>
            <w:vAlign w:val="center"/>
            <w:hideMark/>
          </w:tcPr>
          <w:p w14:paraId="2DECF74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46</w:t>
            </w:r>
          </w:p>
        </w:tc>
        <w:tc>
          <w:tcPr>
            <w:tcW w:w="4111" w:type="dxa"/>
            <w:shd w:val="clear" w:color="auto" w:fill="auto"/>
            <w:vAlign w:val="center"/>
            <w:hideMark/>
          </w:tcPr>
          <w:p w14:paraId="76D7B58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method of identifying network security vulnerabilities? If so, please provide details.</w:t>
            </w:r>
          </w:p>
        </w:tc>
        <w:tc>
          <w:tcPr>
            <w:tcW w:w="7229" w:type="dxa"/>
            <w:shd w:val="clear" w:color="auto" w:fill="auto"/>
            <w:vAlign w:val="center"/>
            <w:hideMark/>
          </w:tcPr>
          <w:p w14:paraId="4C5C38F0" w14:textId="5348B4E4" w:rsidR="00A75E0C"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27C548EB" w14:textId="77777777" w:rsidTr="006067D1">
        <w:trPr>
          <w:trHeight w:val="900"/>
        </w:trPr>
        <w:tc>
          <w:tcPr>
            <w:tcW w:w="1833" w:type="dxa"/>
            <w:shd w:val="clear" w:color="auto" w:fill="auto"/>
            <w:noWrap/>
            <w:vAlign w:val="center"/>
            <w:hideMark/>
          </w:tcPr>
          <w:p w14:paraId="0C1708A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47</w:t>
            </w:r>
          </w:p>
        </w:tc>
        <w:tc>
          <w:tcPr>
            <w:tcW w:w="4111" w:type="dxa"/>
            <w:shd w:val="clear" w:color="auto" w:fill="auto"/>
            <w:vAlign w:val="center"/>
            <w:hideMark/>
          </w:tcPr>
          <w:p w14:paraId="6AB38EF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there an appropriate logging system in place to collect system and event logs from across the estate? Please provide details.</w:t>
            </w:r>
          </w:p>
        </w:tc>
        <w:tc>
          <w:tcPr>
            <w:tcW w:w="7229" w:type="dxa"/>
            <w:shd w:val="clear" w:color="auto" w:fill="auto"/>
            <w:vAlign w:val="center"/>
            <w:hideMark/>
          </w:tcPr>
          <w:p w14:paraId="05805839" w14:textId="27508358" w:rsidR="00CC5E1C"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2F94C652" w14:textId="77777777" w:rsidTr="006067D1">
        <w:trPr>
          <w:trHeight w:val="300"/>
        </w:trPr>
        <w:tc>
          <w:tcPr>
            <w:tcW w:w="1833" w:type="dxa"/>
            <w:shd w:val="clear" w:color="000000" w:fill="D9D9D9"/>
            <w:noWrap/>
            <w:vAlign w:val="center"/>
            <w:hideMark/>
          </w:tcPr>
          <w:p w14:paraId="568B1A6A"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Data Encryption</w:t>
            </w:r>
          </w:p>
        </w:tc>
        <w:tc>
          <w:tcPr>
            <w:tcW w:w="4111" w:type="dxa"/>
            <w:shd w:val="clear" w:color="000000" w:fill="D9D9D9"/>
            <w:noWrap/>
            <w:vAlign w:val="center"/>
            <w:hideMark/>
          </w:tcPr>
          <w:p w14:paraId="31813371"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449F5536"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28DBC950" w14:textId="77777777" w:rsidTr="006067D1">
        <w:trPr>
          <w:trHeight w:val="630"/>
        </w:trPr>
        <w:tc>
          <w:tcPr>
            <w:tcW w:w="1833" w:type="dxa"/>
            <w:shd w:val="clear" w:color="auto" w:fill="auto"/>
            <w:noWrap/>
            <w:vAlign w:val="center"/>
            <w:hideMark/>
          </w:tcPr>
          <w:p w14:paraId="7988F920"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48</w:t>
            </w:r>
          </w:p>
        </w:tc>
        <w:tc>
          <w:tcPr>
            <w:tcW w:w="4111" w:type="dxa"/>
            <w:shd w:val="clear" w:color="auto" w:fill="auto"/>
            <w:vAlign w:val="center"/>
            <w:hideMark/>
          </w:tcPr>
          <w:p w14:paraId="16CA297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If customer data traverses public or unprotected networks, is it protected by a strong encryption algorithm? If so, what encryption is used?</w:t>
            </w:r>
          </w:p>
        </w:tc>
        <w:tc>
          <w:tcPr>
            <w:tcW w:w="7229" w:type="dxa"/>
            <w:shd w:val="clear" w:color="auto" w:fill="auto"/>
            <w:vAlign w:val="center"/>
            <w:hideMark/>
          </w:tcPr>
          <w:p w14:paraId="64A4FF1C" w14:textId="56CB8BC0"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F7FAFBE" w14:textId="77777777" w:rsidTr="006067D1">
        <w:trPr>
          <w:trHeight w:val="900"/>
        </w:trPr>
        <w:tc>
          <w:tcPr>
            <w:tcW w:w="1833" w:type="dxa"/>
            <w:shd w:val="clear" w:color="auto" w:fill="auto"/>
            <w:noWrap/>
            <w:vAlign w:val="center"/>
            <w:hideMark/>
          </w:tcPr>
          <w:p w14:paraId="12C6CA5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49</w:t>
            </w:r>
          </w:p>
        </w:tc>
        <w:tc>
          <w:tcPr>
            <w:tcW w:w="4111" w:type="dxa"/>
            <w:shd w:val="clear" w:color="auto" w:fill="auto"/>
            <w:vAlign w:val="center"/>
            <w:hideMark/>
          </w:tcPr>
          <w:p w14:paraId="6F4E5CD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Is customer data encrypted at rest? (Servers, Databases, Backus etc)</w:t>
            </w:r>
            <w:r w:rsidRPr="00C54017">
              <w:rPr>
                <w:rFonts w:ascii="Calibri" w:eastAsia="Times New Roman" w:hAnsi="Calibri" w:cs="Calibri"/>
                <w:color w:val="000000"/>
                <w:lang w:eastAsia="en-GB"/>
              </w:rPr>
              <w:br/>
              <w:t>If so, what encryption algorithms are in use?</w:t>
            </w:r>
          </w:p>
        </w:tc>
        <w:tc>
          <w:tcPr>
            <w:tcW w:w="7229" w:type="dxa"/>
            <w:shd w:val="clear" w:color="auto" w:fill="auto"/>
            <w:vAlign w:val="center"/>
            <w:hideMark/>
          </w:tcPr>
          <w:p w14:paraId="2C4CF5D5" w14:textId="59BD3B36"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EE95339" w14:textId="77777777" w:rsidTr="006067D1">
        <w:trPr>
          <w:trHeight w:val="600"/>
        </w:trPr>
        <w:tc>
          <w:tcPr>
            <w:tcW w:w="1833" w:type="dxa"/>
            <w:shd w:val="clear" w:color="auto" w:fill="auto"/>
            <w:noWrap/>
            <w:vAlign w:val="center"/>
            <w:hideMark/>
          </w:tcPr>
          <w:p w14:paraId="0085CAD1"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50</w:t>
            </w:r>
          </w:p>
        </w:tc>
        <w:tc>
          <w:tcPr>
            <w:tcW w:w="4111" w:type="dxa"/>
            <w:shd w:val="clear" w:color="auto" w:fill="auto"/>
            <w:vAlign w:val="center"/>
            <w:hideMark/>
          </w:tcPr>
          <w:p w14:paraId="27C26FA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Through what interfaces does the organisation transfer business data? How are these adequately secured?</w:t>
            </w:r>
          </w:p>
        </w:tc>
        <w:tc>
          <w:tcPr>
            <w:tcW w:w="7229" w:type="dxa"/>
            <w:shd w:val="clear" w:color="auto" w:fill="auto"/>
            <w:vAlign w:val="center"/>
            <w:hideMark/>
          </w:tcPr>
          <w:p w14:paraId="6941DDDD" w14:textId="4B956720"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C5A8D68" w14:textId="77777777" w:rsidTr="006067D1">
        <w:trPr>
          <w:trHeight w:val="600"/>
        </w:trPr>
        <w:tc>
          <w:tcPr>
            <w:tcW w:w="1833" w:type="dxa"/>
            <w:shd w:val="clear" w:color="auto" w:fill="auto"/>
            <w:noWrap/>
            <w:vAlign w:val="center"/>
            <w:hideMark/>
          </w:tcPr>
          <w:p w14:paraId="782A6B1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51</w:t>
            </w:r>
          </w:p>
        </w:tc>
        <w:tc>
          <w:tcPr>
            <w:tcW w:w="4111" w:type="dxa"/>
            <w:shd w:val="clear" w:color="auto" w:fill="auto"/>
            <w:vAlign w:val="center"/>
            <w:hideMark/>
          </w:tcPr>
          <w:p w14:paraId="0E5BA38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employee laptops encrypted? If so, please describe these controls.</w:t>
            </w:r>
          </w:p>
        </w:tc>
        <w:tc>
          <w:tcPr>
            <w:tcW w:w="7229" w:type="dxa"/>
            <w:shd w:val="clear" w:color="auto" w:fill="auto"/>
            <w:vAlign w:val="center"/>
            <w:hideMark/>
          </w:tcPr>
          <w:p w14:paraId="6C9D5F36" w14:textId="3DA20EAB"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49A704FC" w14:textId="77777777" w:rsidTr="006067D1">
        <w:trPr>
          <w:trHeight w:val="300"/>
        </w:trPr>
        <w:tc>
          <w:tcPr>
            <w:tcW w:w="1833" w:type="dxa"/>
            <w:shd w:val="clear" w:color="000000" w:fill="D9D9D9"/>
            <w:noWrap/>
            <w:vAlign w:val="center"/>
            <w:hideMark/>
          </w:tcPr>
          <w:p w14:paraId="68EFB31C"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Access Control</w:t>
            </w:r>
          </w:p>
        </w:tc>
        <w:tc>
          <w:tcPr>
            <w:tcW w:w="4111" w:type="dxa"/>
            <w:shd w:val="clear" w:color="000000" w:fill="D9D9D9"/>
            <w:noWrap/>
            <w:vAlign w:val="center"/>
            <w:hideMark/>
          </w:tcPr>
          <w:p w14:paraId="4EB71B67"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61A31D47"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38C964D7" w14:textId="77777777" w:rsidTr="006067D1">
        <w:trPr>
          <w:trHeight w:val="600"/>
        </w:trPr>
        <w:tc>
          <w:tcPr>
            <w:tcW w:w="1833" w:type="dxa"/>
            <w:shd w:val="clear" w:color="auto" w:fill="auto"/>
            <w:noWrap/>
            <w:vAlign w:val="center"/>
            <w:hideMark/>
          </w:tcPr>
          <w:p w14:paraId="2777095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52</w:t>
            </w:r>
          </w:p>
        </w:tc>
        <w:tc>
          <w:tcPr>
            <w:tcW w:w="4111" w:type="dxa"/>
            <w:shd w:val="clear" w:color="auto" w:fill="auto"/>
            <w:vAlign w:val="center"/>
            <w:hideMark/>
          </w:tcPr>
          <w:p w14:paraId="1CAF427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access levels granted according to principle of least privilege?</w:t>
            </w:r>
          </w:p>
        </w:tc>
        <w:tc>
          <w:tcPr>
            <w:tcW w:w="7229" w:type="dxa"/>
            <w:shd w:val="clear" w:color="auto" w:fill="auto"/>
            <w:vAlign w:val="center"/>
            <w:hideMark/>
          </w:tcPr>
          <w:p w14:paraId="0A96084F" w14:textId="0D197A02" w:rsidR="00825C36"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0204E0C2" w14:textId="77777777" w:rsidTr="006067D1">
        <w:trPr>
          <w:trHeight w:val="600"/>
        </w:trPr>
        <w:tc>
          <w:tcPr>
            <w:tcW w:w="1833" w:type="dxa"/>
            <w:shd w:val="clear" w:color="auto" w:fill="auto"/>
            <w:noWrap/>
            <w:vAlign w:val="center"/>
            <w:hideMark/>
          </w:tcPr>
          <w:p w14:paraId="212E510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53</w:t>
            </w:r>
          </w:p>
        </w:tc>
        <w:tc>
          <w:tcPr>
            <w:tcW w:w="4111" w:type="dxa"/>
            <w:shd w:val="clear" w:color="auto" w:fill="auto"/>
            <w:vAlign w:val="center"/>
            <w:hideMark/>
          </w:tcPr>
          <w:p w14:paraId="08E7CAA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access levels reviewed on a regular basis? If so, at what frequency?</w:t>
            </w:r>
          </w:p>
        </w:tc>
        <w:tc>
          <w:tcPr>
            <w:tcW w:w="7229" w:type="dxa"/>
            <w:shd w:val="clear" w:color="auto" w:fill="auto"/>
            <w:vAlign w:val="center"/>
            <w:hideMark/>
          </w:tcPr>
          <w:p w14:paraId="3F56DA63" w14:textId="256A67EF" w:rsidR="00714049"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54913B15" w14:textId="77777777" w:rsidTr="006067D1">
        <w:trPr>
          <w:trHeight w:val="960"/>
        </w:trPr>
        <w:tc>
          <w:tcPr>
            <w:tcW w:w="1833" w:type="dxa"/>
            <w:shd w:val="clear" w:color="auto" w:fill="auto"/>
            <w:noWrap/>
            <w:vAlign w:val="center"/>
            <w:hideMark/>
          </w:tcPr>
          <w:p w14:paraId="102F2F5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54</w:t>
            </w:r>
          </w:p>
        </w:tc>
        <w:tc>
          <w:tcPr>
            <w:tcW w:w="4111" w:type="dxa"/>
            <w:shd w:val="clear" w:color="auto" w:fill="auto"/>
            <w:vAlign w:val="center"/>
            <w:hideMark/>
          </w:tcPr>
          <w:p w14:paraId="7D37232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user accounts attributable to uniquely identifiable individuals to ensure accountability and nondisruptive revocation of access? i.e. no shared accounts. Please detail any exceptions + compensating controls</w:t>
            </w:r>
          </w:p>
        </w:tc>
        <w:tc>
          <w:tcPr>
            <w:tcW w:w="7229" w:type="dxa"/>
            <w:shd w:val="clear" w:color="auto" w:fill="auto"/>
            <w:vAlign w:val="center"/>
            <w:hideMark/>
          </w:tcPr>
          <w:p w14:paraId="474C48CA" w14:textId="7E22010E" w:rsidR="0022168E"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86F199B" w14:textId="77777777" w:rsidTr="006067D1">
        <w:trPr>
          <w:trHeight w:val="600"/>
        </w:trPr>
        <w:tc>
          <w:tcPr>
            <w:tcW w:w="1833" w:type="dxa"/>
            <w:shd w:val="clear" w:color="auto" w:fill="auto"/>
            <w:noWrap/>
            <w:vAlign w:val="center"/>
            <w:hideMark/>
          </w:tcPr>
          <w:p w14:paraId="62947C54"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55</w:t>
            </w:r>
          </w:p>
        </w:tc>
        <w:tc>
          <w:tcPr>
            <w:tcW w:w="4111" w:type="dxa"/>
            <w:shd w:val="clear" w:color="auto" w:fill="auto"/>
            <w:vAlign w:val="center"/>
            <w:hideMark/>
          </w:tcPr>
          <w:p w14:paraId="75728B56"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password criteria for networks, operating systems and applications sufficiently complex? (Please describe)</w:t>
            </w:r>
          </w:p>
        </w:tc>
        <w:tc>
          <w:tcPr>
            <w:tcW w:w="7229" w:type="dxa"/>
            <w:shd w:val="clear" w:color="auto" w:fill="auto"/>
            <w:vAlign w:val="center"/>
            <w:hideMark/>
          </w:tcPr>
          <w:p w14:paraId="465866DD" w14:textId="798F6FFE" w:rsidR="00600C6B" w:rsidRPr="00C54017" w:rsidRDefault="00355F01" w:rsidP="000D5F0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7DC9EAC2" w14:textId="77777777" w:rsidTr="006067D1">
        <w:trPr>
          <w:trHeight w:val="300"/>
        </w:trPr>
        <w:tc>
          <w:tcPr>
            <w:tcW w:w="1833" w:type="dxa"/>
            <w:shd w:val="clear" w:color="000000" w:fill="D9D9D9"/>
            <w:noWrap/>
            <w:vAlign w:val="center"/>
            <w:hideMark/>
          </w:tcPr>
          <w:p w14:paraId="693629AC"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Business Continuity</w:t>
            </w:r>
          </w:p>
        </w:tc>
        <w:tc>
          <w:tcPr>
            <w:tcW w:w="4111" w:type="dxa"/>
            <w:shd w:val="clear" w:color="000000" w:fill="D9D9D9"/>
            <w:noWrap/>
            <w:vAlign w:val="center"/>
            <w:hideMark/>
          </w:tcPr>
          <w:p w14:paraId="5DE98792"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6302CEF1"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450ED5C4" w14:textId="77777777" w:rsidTr="006067D1">
        <w:trPr>
          <w:trHeight w:val="600"/>
        </w:trPr>
        <w:tc>
          <w:tcPr>
            <w:tcW w:w="1833" w:type="dxa"/>
            <w:shd w:val="clear" w:color="auto" w:fill="auto"/>
            <w:noWrap/>
            <w:vAlign w:val="center"/>
            <w:hideMark/>
          </w:tcPr>
          <w:p w14:paraId="4640144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56</w:t>
            </w:r>
          </w:p>
        </w:tc>
        <w:tc>
          <w:tcPr>
            <w:tcW w:w="4111" w:type="dxa"/>
            <w:shd w:val="clear" w:color="auto" w:fill="auto"/>
            <w:vAlign w:val="center"/>
            <w:hideMark/>
          </w:tcPr>
          <w:p w14:paraId="2357C9A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Do you have a business continuity plan?</w:t>
            </w:r>
            <w:r w:rsidRPr="00C54017">
              <w:rPr>
                <w:rFonts w:ascii="Calibri" w:eastAsia="Times New Roman" w:hAnsi="Calibri" w:cs="Calibri"/>
                <w:color w:val="000000"/>
                <w:lang w:eastAsia="en-GB"/>
              </w:rPr>
              <w:br/>
              <w:t>If so, please provide details and supporting evidence.</w:t>
            </w:r>
          </w:p>
        </w:tc>
        <w:tc>
          <w:tcPr>
            <w:tcW w:w="7229" w:type="dxa"/>
            <w:shd w:val="clear" w:color="auto" w:fill="auto"/>
            <w:vAlign w:val="center"/>
            <w:hideMark/>
          </w:tcPr>
          <w:p w14:paraId="79E0EDC7" w14:textId="0EC8517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1ABB0194" w14:textId="77777777" w:rsidTr="006067D1">
        <w:trPr>
          <w:trHeight w:val="600"/>
        </w:trPr>
        <w:tc>
          <w:tcPr>
            <w:tcW w:w="1833" w:type="dxa"/>
            <w:shd w:val="clear" w:color="auto" w:fill="auto"/>
            <w:noWrap/>
            <w:vAlign w:val="center"/>
            <w:hideMark/>
          </w:tcPr>
          <w:p w14:paraId="652B9E6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57</w:t>
            </w:r>
          </w:p>
        </w:tc>
        <w:tc>
          <w:tcPr>
            <w:tcW w:w="4111" w:type="dxa"/>
            <w:shd w:val="clear" w:color="auto" w:fill="auto"/>
            <w:vAlign w:val="center"/>
            <w:hideMark/>
          </w:tcPr>
          <w:p w14:paraId="5568222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business continuity and disaster recovery plans tested on a regular basis? If so, please provide details and supporting evidence.</w:t>
            </w:r>
          </w:p>
        </w:tc>
        <w:tc>
          <w:tcPr>
            <w:tcW w:w="7229" w:type="dxa"/>
            <w:shd w:val="clear" w:color="auto" w:fill="auto"/>
            <w:vAlign w:val="center"/>
            <w:hideMark/>
          </w:tcPr>
          <w:p w14:paraId="16F39C2C" w14:textId="35EB301B"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51A62EC" w14:textId="77777777" w:rsidTr="006067D1">
        <w:trPr>
          <w:trHeight w:val="900"/>
        </w:trPr>
        <w:tc>
          <w:tcPr>
            <w:tcW w:w="1833" w:type="dxa"/>
            <w:shd w:val="clear" w:color="auto" w:fill="auto"/>
            <w:noWrap/>
            <w:vAlign w:val="center"/>
            <w:hideMark/>
          </w:tcPr>
          <w:p w14:paraId="13384A1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58</w:t>
            </w:r>
          </w:p>
        </w:tc>
        <w:tc>
          <w:tcPr>
            <w:tcW w:w="4111" w:type="dxa"/>
            <w:shd w:val="clear" w:color="auto" w:fill="auto"/>
            <w:vAlign w:val="center"/>
            <w:hideMark/>
          </w:tcPr>
          <w:p w14:paraId="717ECDC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backup and restore procedures tested on a regular basis?</w:t>
            </w:r>
            <w:r w:rsidRPr="00C54017">
              <w:rPr>
                <w:rFonts w:ascii="Calibri" w:eastAsia="Times New Roman" w:hAnsi="Calibri" w:cs="Calibri"/>
                <w:color w:val="000000"/>
                <w:lang w:eastAsia="en-GB"/>
              </w:rPr>
              <w:br/>
              <w:t>At what frequency, and to what extent does this occur?</w:t>
            </w:r>
          </w:p>
        </w:tc>
        <w:tc>
          <w:tcPr>
            <w:tcW w:w="7229" w:type="dxa"/>
            <w:shd w:val="clear" w:color="auto" w:fill="auto"/>
            <w:vAlign w:val="center"/>
            <w:hideMark/>
          </w:tcPr>
          <w:p w14:paraId="28A88C48" w14:textId="1AA153C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300FFBB6" w14:textId="77777777" w:rsidTr="006067D1">
        <w:trPr>
          <w:trHeight w:val="600"/>
        </w:trPr>
        <w:tc>
          <w:tcPr>
            <w:tcW w:w="1833" w:type="dxa"/>
            <w:shd w:val="clear" w:color="auto" w:fill="auto"/>
            <w:noWrap/>
            <w:vAlign w:val="center"/>
            <w:hideMark/>
          </w:tcPr>
          <w:p w14:paraId="4051DD7D"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lastRenderedPageBreak/>
              <w:t>59</w:t>
            </w:r>
          </w:p>
        </w:tc>
        <w:tc>
          <w:tcPr>
            <w:tcW w:w="4111" w:type="dxa"/>
            <w:shd w:val="clear" w:color="auto" w:fill="auto"/>
            <w:vAlign w:val="center"/>
            <w:hideMark/>
          </w:tcPr>
          <w:p w14:paraId="1FAAD183"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What is the recovery point objective and recovery time objective for disaster recovery? (if available)</w:t>
            </w:r>
          </w:p>
        </w:tc>
        <w:tc>
          <w:tcPr>
            <w:tcW w:w="7229" w:type="dxa"/>
            <w:shd w:val="clear" w:color="auto" w:fill="auto"/>
            <w:vAlign w:val="center"/>
            <w:hideMark/>
          </w:tcPr>
          <w:p w14:paraId="773464E7" w14:textId="3A17B636"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1858B0" w:rsidRPr="00C54017" w14:paraId="56E1322E" w14:textId="77777777" w:rsidTr="006067D1">
        <w:trPr>
          <w:trHeight w:val="300"/>
        </w:trPr>
        <w:tc>
          <w:tcPr>
            <w:tcW w:w="1833" w:type="dxa"/>
            <w:shd w:val="clear" w:color="000000" w:fill="D9D9D9"/>
            <w:noWrap/>
            <w:vAlign w:val="center"/>
            <w:hideMark/>
          </w:tcPr>
          <w:p w14:paraId="70385074"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Software Development (if applicable)</w:t>
            </w:r>
          </w:p>
        </w:tc>
        <w:tc>
          <w:tcPr>
            <w:tcW w:w="4111" w:type="dxa"/>
            <w:shd w:val="clear" w:color="000000" w:fill="D9D9D9"/>
            <w:noWrap/>
            <w:vAlign w:val="center"/>
            <w:hideMark/>
          </w:tcPr>
          <w:p w14:paraId="3B735C17"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c>
          <w:tcPr>
            <w:tcW w:w="7229" w:type="dxa"/>
            <w:shd w:val="clear" w:color="000000" w:fill="D9D9D9"/>
            <w:noWrap/>
            <w:vAlign w:val="center"/>
            <w:hideMark/>
          </w:tcPr>
          <w:p w14:paraId="53A0B233" w14:textId="77777777" w:rsidR="00C54017" w:rsidRPr="00C54017" w:rsidRDefault="00C54017" w:rsidP="00C54017">
            <w:pPr>
              <w:spacing w:after="0" w:line="240" w:lineRule="auto"/>
              <w:rPr>
                <w:rFonts w:ascii="Calibri" w:eastAsia="Times New Roman" w:hAnsi="Calibri" w:cs="Calibri"/>
                <w:b/>
                <w:bCs/>
                <w:color w:val="000000"/>
                <w:lang w:eastAsia="en-GB"/>
              </w:rPr>
            </w:pPr>
            <w:r w:rsidRPr="00C54017">
              <w:rPr>
                <w:rFonts w:ascii="Calibri" w:eastAsia="Times New Roman" w:hAnsi="Calibri" w:cs="Calibri"/>
                <w:b/>
                <w:bCs/>
                <w:color w:val="000000"/>
                <w:lang w:eastAsia="en-GB"/>
              </w:rPr>
              <w:t> </w:t>
            </w:r>
          </w:p>
        </w:tc>
      </w:tr>
      <w:tr w:rsidR="00C54017" w:rsidRPr="00C54017" w14:paraId="14724AC8" w14:textId="77777777" w:rsidTr="006067D1">
        <w:trPr>
          <w:trHeight w:val="600"/>
        </w:trPr>
        <w:tc>
          <w:tcPr>
            <w:tcW w:w="1833" w:type="dxa"/>
            <w:shd w:val="clear" w:color="auto" w:fill="auto"/>
            <w:noWrap/>
            <w:vAlign w:val="center"/>
            <w:hideMark/>
          </w:tcPr>
          <w:p w14:paraId="184EFEE2"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60</w:t>
            </w:r>
          </w:p>
        </w:tc>
        <w:tc>
          <w:tcPr>
            <w:tcW w:w="4111" w:type="dxa"/>
            <w:shd w:val="clear" w:color="auto" w:fill="auto"/>
            <w:vAlign w:val="center"/>
            <w:hideMark/>
          </w:tcPr>
          <w:p w14:paraId="2994D45B"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development processes and practices defined and documented, including security consideration and best practices?</w:t>
            </w:r>
          </w:p>
        </w:tc>
        <w:tc>
          <w:tcPr>
            <w:tcW w:w="7229" w:type="dxa"/>
            <w:shd w:val="clear" w:color="auto" w:fill="auto"/>
            <w:vAlign w:val="center"/>
            <w:hideMark/>
          </w:tcPr>
          <w:p w14:paraId="4DA37FFF" w14:textId="3AB602F2"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DEC0F21" w14:textId="77777777" w:rsidTr="006067D1">
        <w:trPr>
          <w:trHeight w:val="600"/>
        </w:trPr>
        <w:tc>
          <w:tcPr>
            <w:tcW w:w="1833" w:type="dxa"/>
            <w:shd w:val="clear" w:color="auto" w:fill="auto"/>
            <w:noWrap/>
            <w:vAlign w:val="center"/>
            <w:hideMark/>
          </w:tcPr>
          <w:p w14:paraId="7FAB98C5"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61</w:t>
            </w:r>
          </w:p>
        </w:tc>
        <w:tc>
          <w:tcPr>
            <w:tcW w:w="4111" w:type="dxa"/>
            <w:shd w:val="clear" w:color="auto" w:fill="auto"/>
            <w:vAlign w:val="center"/>
            <w:hideMark/>
          </w:tcPr>
          <w:p w14:paraId="7510ADA8"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software developers trained in secure coding methods and practices? If so, please provide details.</w:t>
            </w:r>
          </w:p>
        </w:tc>
        <w:tc>
          <w:tcPr>
            <w:tcW w:w="7229" w:type="dxa"/>
            <w:shd w:val="clear" w:color="auto" w:fill="auto"/>
            <w:vAlign w:val="center"/>
            <w:hideMark/>
          </w:tcPr>
          <w:p w14:paraId="1BE2FC0C" w14:textId="739BC2C5"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CBEEA6D" w14:textId="77777777" w:rsidTr="006067D1">
        <w:trPr>
          <w:trHeight w:val="600"/>
        </w:trPr>
        <w:tc>
          <w:tcPr>
            <w:tcW w:w="1833" w:type="dxa"/>
            <w:shd w:val="clear" w:color="auto" w:fill="auto"/>
            <w:noWrap/>
            <w:vAlign w:val="center"/>
            <w:hideMark/>
          </w:tcPr>
          <w:p w14:paraId="140D5CBA"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62</w:t>
            </w:r>
          </w:p>
        </w:tc>
        <w:tc>
          <w:tcPr>
            <w:tcW w:w="4111" w:type="dxa"/>
            <w:shd w:val="clear" w:color="auto" w:fill="auto"/>
            <w:vAlign w:val="center"/>
            <w:hideMark/>
          </w:tcPr>
          <w:p w14:paraId="5FAB093C"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internally developed applications (including web applications) subject to penetration testing at least once per year?</w:t>
            </w:r>
          </w:p>
        </w:tc>
        <w:tc>
          <w:tcPr>
            <w:tcW w:w="7229" w:type="dxa"/>
            <w:shd w:val="clear" w:color="auto" w:fill="auto"/>
            <w:vAlign w:val="center"/>
            <w:hideMark/>
          </w:tcPr>
          <w:p w14:paraId="3F8E2F71" w14:textId="398BFCFF"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6701C56C" w14:textId="77777777" w:rsidTr="006067D1">
        <w:trPr>
          <w:trHeight w:val="600"/>
        </w:trPr>
        <w:tc>
          <w:tcPr>
            <w:tcW w:w="1833" w:type="dxa"/>
            <w:shd w:val="clear" w:color="auto" w:fill="auto"/>
            <w:noWrap/>
            <w:vAlign w:val="center"/>
            <w:hideMark/>
          </w:tcPr>
          <w:p w14:paraId="5334326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63</w:t>
            </w:r>
          </w:p>
        </w:tc>
        <w:tc>
          <w:tcPr>
            <w:tcW w:w="4111" w:type="dxa"/>
            <w:shd w:val="clear" w:color="auto" w:fill="auto"/>
            <w:vAlign w:val="center"/>
            <w:hideMark/>
          </w:tcPr>
          <w:p w14:paraId="147EC5AE"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Are development and testing environments adequately separated from live\production environments and data? Please provide details.</w:t>
            </w:r>
          </w:p>
        </w:tc>
        <w:tc>
          <w:tcPr>
            <w:tcW w:w="7229" w:type="dxa"/>
            <w:shd w:val="clear" w:color="auto" w:fill="auto"/>
            <w:vAlign w:val="center"/>
            <w:hideMark/>
          </w:tcPr>
          <w:p w14:paraId="5E726E63" w14:textId="4A759F2C"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r w:rsidR="00C54017" w:rsidRPr="00C54017" w14:paraId="404593BE" w14:textId="77777777" w:rsidTr="006067D1">
        <w:trPr>
          <w:trHeight w:val="600"/>
        </w:trPr>
        <w:tc>
          <w:tcPr>
            <w:tcW w:w="1833" w:type="dxa"/>
            <w:shd w:val="clear" w:color="auto" w:fill="auto"/>
            <w:noWrap/>
            <w:vAlign w:val="center"/>
            <w:hideMark/>
          </w:tcPr>
          <w:p w14:paraId="49FFAAEF"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64</w:t>
            </w:r>
          </w:p>
        </w:tc>
        <w:tc>
          <w:tcPr>
            <w:tcW w:w="4111" w:type="dxa"/>
            <w:shd w:val="clear" w:color="auto" w:fill="auto"/>
            <w:vAlign w:val="center"/>
            <w:hideMark/>
          </w:tcPr>
          <w:p w14:paraId="704D5F79" w14:textId="77777777" w:rsidR="00C54017" w:rsidRPr="00C54017" w:rsidRDefault="00C54017" w:rsidP="00C54017">
            <w:pPr>
              <w:spacing w:after="0" w:line="240" w:lineRule="auto"/>
              <w:rPr>
                <w:rFonts w:ascii="Calibri" w:eastAsia="Times New Roman" w:hAnsi="Calibri" w:cs="Calibri"/>
                <w:color w:val="000000"/>
                <w:lang w:eastAsia="en-GB"/>
              </w:rPr>
            </w:pPr>
            <w:r w:rsidRPr="00C54017">
              <w:rPr>
                <w:rFonts w:ascii="Calibri" w:eastAsia="Times New Roman" w:hAnsi="Calibri" w:cs="Calibri"/>
                <w:color w:val="000000"/>
                <w:lang w:eastAsia="en-GB"/>
              </w:rPr>
              <w:t>Where applicable, does your product support Single-Sign-On (eg SAML) to integrate with customer systems user credentials.</w:t>
            </w:r>
          </w:p>
        </w:tc>
        <w:tc>
          <w:tcPr>
            <w:tcW w:w="7229" w:type="dxa"/>
            <w:shd w:val="clear" w:color="auto" w:fill="auto"/>
            <w:vAlign w:val="center"/>
            <w:hideMark/>
          </w:tcPr>
          <w:p w14:paraId="63549E30" w14:textId="1D684157" w:rsidR="00C54017" w:rsidRPr="00C54017" w:rsidRDefault="00355F01" w:rsidP="00C5401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[please provide references to the relevant evidence]</w:t>
            </w:r>
          </w:p>
        </w:tc>
      </w:tr>
    </w:tbl>
    <w:p w14:paraId="3AB4A0F8" w14:textId="439F5EBA" w:rsidR="00C54017" w:rsidRDefault="00C54017" w:rsidP="00346C41"/>
    <w:p w14:paraId="5401E148" w14:textId="0D5A6AE4" w:rsidR="00355F01" w:rsidRDefault="00355F01" w:rsidP="00346C41">
      <w:r>
        <w:t>We appreciate you time in responding to this Request for Information.</w:t>
      </w:r>
    </w:p>
    <w:p w14:paraId="60C3688B" w14:textId="438E93C8" w:rsidR="00355F01" w:rsidRDefault="00355F01" w:rsidP="00346C41"/>
    <w:p w14:paraId="4FC84017" w14:textId="31A5AF21" w:rsidR="00355F01" w:rsidRDefault="00355F01" w:rsidP="00346C41">
      <w:r>
        <w:t xml:space="preserve">Completed by </w:t>
      </w:r>
      <w:r>
        <w:tab/>
        <w:t>……………………………………………</w:t>
      </w:r>
      <w:r w:rsidR="00342904">
        <w:t>…………………………..</w:t>
      </w:r>
    </w:p>
    <w:p w14:paraId="27DE735B" w14:textId="4CE6867A" w:rsidR="00355F01" w:rsidRDefault="00355F01" w:rsidP="00346C41">
      <w:r>
        <w:t>Position</w:t>
      </w:r>
      <w:r>
        <w:tab/>
        <w:t>……………………………………………</w:t>
      </w:r>
      <w:r w:rsidR="00342904">
        <w:t>…………………………..</w:t>
      </w:r>
    </w:p>
    <w:p w14:paraId="7D16606B" w14:textId="05CB2B70" w:rsidR="00355F01" w:rsidRDefault="00355F01" w:rsidP="00346C41">
      <w:r>
        <w:t>Date</w:t>
      </w:r>
      <w:r w:rsidR="00342904">
        <w:tab/>
      </w:r>
      <w:r w:rsidR="00342904">
        <w:tab/>
      </w:r>
      <w:r>
        <w:t>……………………………………………………………</w:t>
      </w:r>
      <w:r w:rsidR="00342904">
        <w:t>………….</w:t>
      </w:r>
    </w:p>
    <w:p w14:paraId="088C77A5" w14:textId="02CD6300" w:rsidR="00AC3241" w:rsidRDefault="00AC3241" w:rsidP="00AC3241">
      <w:pPr>
        <w:pStyle w:val="Heading1"/>
      </w:pPr>
      <w:r>
        <w:lastRenderedPageBreak/>
        <w:t>Acknowledgements</w:t>
      </w:r>
    </w:p>
    <w:p w14:paraId="5E4E2607" w14:textId="1151EC3E" w:rsidR="00625247" w:rsidRDefault="00625247" w:rsidP="00346C41">
      <w:r>
        <w:t xml:space="preserve">This </w:t>
      </w:r>
      <w:r w:rsidR="00B25199">
        <w:t>template is prepared by Tony Sheppard -</w:t>
      </w:r>
      <w:r w:rsidR="009E1014">
        <w:t xml:space="preserve"> </w:t>
      </w:r>
      <w:r w:rsidR="00B25199">
        <w:t>My Data Protection World.</w:t>
      </w:r>
    </w:p>
    <w:p w14:paraId="65499A4F" w14:textId="3E995A8E" w:rsidR="00B25199" w:rsidRDefault="00B25199" w:rsidP="00346C41">
      <w:r>
        <w:t xml:space="preserve">Original design and contribution by Elliott </w:t>
      </w:r>
      <w:r w:rsidR="007750A7">
        <w:t>[name] – ParentPay as part of the Education Data Matters group (</w:t>
      </w:r>
      <w:hyperlink r:id="rId10" w:history="1">
        <w:r w:rsidR="007750A7" w:rsidRPr="00381AA0">
          <w:rPr>
            <w:rStyle w:val="Hyperlink"/>
          </w:rPr>
          <w:t>https://www.educationdatamatters.org.uk</w:t>
        </w:r>
      </w:hyperlink>
      <w:r w:rsidR="007750A7">
        <w:t>)</w:t>
      </w:r>
      <w:r w:rsidR="00A00BB1">
        <w:t>.</w:t>
      </w:r>
    </w:p>
    <w:p w14:paraId="419843DA" w14:textId="2494E03A" w:rsidR="00A175CD" w:rsidRDefault="00A175CD" w:rsidP="00346C41">
      <w:r>
        <w:t xml:space="preserve">Additional contributions by </w:t>
      </w:r>
      <w:r w:rsidR="007323DE">
        <w:t>Al</w:t>
      </w:r>
      <w:r w:rsidR="00684DF7">
        <w:t>exander</w:t>
      </w:r>
      <w:r w:rsidR="007A7D02">
        <w:t xml:space="preserve"> Banthi</w:t>
      </w:r>
      <w:r w:rsidR="00684DF7">
        <w:t>e</w:t>
      </w:r>
      <w:r w:rsidR="007A7D02">
        <w:t xml:space="preserve">n (GDPRiS), </w:t>
      </w:r>
      <w:r>
        <w:t>Claire Archibald (Education Data Hub, Derbyshire County Council) and Jessica Sweet (Coventry City Council)</w:t>
      </w:r>
      <w:r w:rsidR="00633CC3">
        <w:t>.</w:t>
      </w:r>
    </w:p>
    <w:p w14:paraId="37CD3E76" w14:textId="6247D552" w:rsidR="00344D61" w:rsidRDefault="00344D61" w:rsidP="00346C41">
      <w:r>
        <w:t>Peer review and contributions by the DPOaaS Slack</w:t>
      </w:r>
      <w:r w:rsidR="007323DE">
        <w:t xml:space="preserve"> Group</w:t>
      </w:r>
      <w:r>
        <w:t xml:space="preserve"> Commu</w:t>
      </w:r>
      <w:r w:rsidR="007323DE">
        <w:t>n</w:t>
      </w:r>
      <w:r>
        <w:t>ity</w:t>
      </w:r>
      <w:r w:rsidR="00633CC3">
        <w:t>.</w:t>
      </w:r>
    </w:p>
    <w:p w14:paraId="4C9BC717" w14:textId="77777777" w:rsidR="00DF54E4" w:rsidRDefault="00B332D8" w:rsidP="00346C41">
      <w:pPr>
        <w:rPr>
          <w:ins w:id="17" w:author="Tony Sheppard CIPP/E" w:date="2021-09-03T13:38:00Z"/>
        </w:rPr>
      </w:pPr>
      <w:ins w:id="18" w:author="Tony Sheppard CIPP/E" w:date="2021-09-03T13:38:00Z">
        <w:r>
          <w:t xml:space="preserve">This is version 1.1 </w:t>
        </w:r>
        <w:r w:rsidR="00DF54E4">
          <w:t>–</w:t>
        </w:r>
        <w:r>
          <w:t xml:space="preserve"> </w:t>
        </w:r>
        <w:r w:rsidR="00DF54E4">
          <w:t>3</w:t>
        </w:r>
        <w:r w:rsidR="00DF54E4" w:rsidRPr="00DF54E4">
          <w:rPr>
            <w:vertAlign w:val="superscript"/>
            <w:rPrChange w:id="19" w:author="Tony Sheppard CIPP/E" w:date="2021-09-03T13:38:00Z">
              <w:rPr/>
            </w:rPrChange>
          </w:rPr>
          <w:t>rd</w:t>
        </w:r>
        <w:r w:rsidR="00DF54E4">
          <w:t xml:space="preserve"> September 2021.</w:t>
        </w:r>
      </w:ins>
    </w:p>
    <w:p w14:paraId="722C9EA2" w14:textId="2AE920CB" w:rsidR="00684DF7" w:rsidRDefault="00684DF7" w:rsidP="00346C41">
      <w:r>
        <w:t xml:space="preserve">This template is released under Creative Commons licence </w:t>
      </w:r>
      <w:r w:rsidR="00633CC3">
        <w:t xml:space="preserve">as part of Open Source projects from My Data Protection World. Please visit </w:t>
      </w:r>
      <w:hyperlink r:id="rId11" w:history="1">
        <w:r w:rsidR="00633CC3" w:rsidRPr="00381AA0">
          <w:rPr>
            <w:rStyle w:val="Hyperlink"/>
          </w:rPr>
          <w:t>https://www.mydataprotection.world</w:t>
        </w:r>
      </w:hyperlink>
      <w:r w:rsidR="00633CC3">
        <w:t xml:space="preserve"> for more information.</w:t>
      </w:r>
    </w:p>
    <w:p w14:paraId="7BE0DC1F" w14:textId="20BB9F25" w:rsidR="00733B5A" w:rsidRDefault="00733B5A" w:rsidP="00346C41">
      <w:r>
        <w:rPr>
          <w:rFonts w:ascii="Source Sans Pro" w:hAnsi="Source Sans Pro"/>
          <w:color w:val="333333"/>
          <w:shd w:val="clear" w:color="auto" w:fill="FFFFFF"/>
        </w:rPr>
        <w:t xml:space="preserve">Partner / Vendor Request for Information – Privacy, Data Protection and Security © 2021 by Tony Sheppard is licensed under Attribution 4.0 International. To view a copy of this license, visit </w:t>
      </w:r>
      <w:hyperlink r:id="rId12" w:history="1">
        <w:r w:rsidR="00A00BB1" w:rsidRPr="00381AA0">
          <w:rPr>
            <w:rStyle w:val="Hyperlink"/>
            <w:rFonts w:ascii="Source Sans Pro" w:hAnsi="Source Sans Pro"/>
            <w:shd w:val="clear" w:color="auto" w:fill="FFFFFF"/>
          </w:rPr>
          <w:t>http://creativecommons.org/licenses/by/4.0/</w:t>
        </w:r>
      </w:hyperlink>
      <w:r w:rsidR="00A00BB1">
        <w:rPr>
          <w:rFonts w:ascii="Source Sans Pro" w:hAnsi="Source Sans Pro"/>
          <w:color w:val="333333"/>
          <w:shd w:val="clear" w:color="auto" w:fill="FFFFFF"/>
        </w:rPr>
        <w:t xml:space="preserve"> </w:t>
      </w:r>
    </w:p>
    <w:sectPr w:rsidR="00733B5A" w:rsidSect="00346C41">
      <w:footerReference w:type="default" r:id="rId13"/>
      <w:pgSz w:w="16838" w:h="11906" w:orient="landscape"/>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33845" w14:textId="77777777" w:rsidR="00114BA9" w:rsidRDefault="00114BA9" w:rsidP="00114BA9">
      <w:pPr>
        <w:spacing w:after="0" w:line="240" w:lineRule="auto"/>
      </w:pPr>
      <w:r>
        <w:separator/>
      </w:r>
    </w:p>
  </w:endnote>
  <w:endnote w:type="continuationSeparator" w:id="0">
    <w:p w14:paraId="2CC3E184" w14:textId="77777777" w:rsidR="00114BA9" w:rsidRDefault="00114BA9" w:rsidP="0011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4C63" w14:textId="2D5CA386" w:rsidR="00114BA9" w:rsidRDefault="00DF54E4">
    <w:pPr>
      <w:pStyle w:val="Footer"/>
    </w:pPr>
    <w:hyperlink r:id="rId1" w:tgtFrame="_blank" w:history="1">
      <w:r w:rsidR="00EF613B">
        <w:rPr>
          <w:rStyle w:val="Hyperlink"/>
          <w:rFonts w:ascii="Source Sans Pro" w:hAnsi="Source Sans Pro"/>
          <w:color w:val="D14500"/>
          <w:shd w:val="clear" w:color="auto" w:fill="FFFFFF"/>
        </w:rPr>
        <w:t>CC BY 4.0 </w:t>
      </w:r>
      <w:r w:rsidR="00EF613B">
        <w:rPr>
          <w:noProof/>
        </w:rPr>
        <w:drawing>
          <wp:inline distT="0" distB="0" distL="0" distR="0" wp14:anchorId="734E3B33" wp14:editId="10B384A1">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F613B">
        <w:rPr>
          <w:noProof/>
        </w:rPr>
        <w:drawing>
          <wp:inline distT="0" distB="0" distL="0" distR="0" wp14:anchorId="1B4206C5" wp14:editId="48856A1C">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w:r w:rsidR="00114BA9">
      <w:ptab w:relativeTo="margin" w:alignment="center" w:leader="none"/>
    </w:r>
    <w:r w:rsidR="00F0654A">
      <w:rPr>
        <w:rFonts w:ascii="Source Sans Pro" w:hAnsi="Source Sans Pro"/>
        <w:color w:val="333333"/>
        <w:shd w:val="clear" w:color="auto" w:fill="FFFFFF"/>
      </w:rPr>
      <w:t xml:space="preserve"> </w:t>
    </w:r>
    <w:r w:rsidR="00EF613B">
      <w:rPr>
        <w:rFonts w:ascii="Source Sans Pro" w:hAnsi="Source Sans Pro"/>
        <w:color w:val="333333"/>
        <w:shd w:val="clear" w:color="auto" w:fill="FFFFFF"/>
      </w:rPr>
      <w:t>© 2021 </w:t>
    </w:r>
    <w:r w:rsidR="00F0654A">
      <w:rPr>
        <w:rFonts w:ascii="Source Sans Pro" w:hAnsi="Source Sans Pro"/>
        <w:color w:val="333333"/>
        <w:shd w:val="clear" w:color="auto" w:fill="FFFFFF"/>
      </w:rPr>
      <w:t>My Data Protection World</w:t>
    </w:r>
    <w:r w:rsidR="00F0654A">
      <w:t xml:space="preserve"> </w:t>
    </w:r>
    <w:r w:rsidR="00114BA9">
      <w:ptab w:relativeTo="margin" w:alignment="right" w:leader="none"/>
    </w:r>
    <w:r w:rsidR="00B617AB">
      <w:fldChar w:fldCharType="begin"/>
    </w:r>
    <w:r w:rsidR="00B617AB">
      <w:instrText xml:space="preserve"> PAGE  \* Arabic  \* MERGEFORMAT </w:instrText>
    </w:r>
    <w:r w:rsidR="00B617AB">
      <w:fldChar w:fldCharType="separate"/>
    </w:r>
    <w:r w:rsidR="00B617AB">
      <w:rPr>
        <w:noProof/>
      </w:rPr>
      <w:t>9</w:t>
    </w:r>
    <w:r w:rsidR="00B617A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D838" w14:textId="77777777" w:rsidR="00114BA9" w:rsidRDefault="00114BA9" w:rsidP="00114BA9">
      <w:pPr>
        <w:spacing w:after="0" w:line="240" w:lineRule="auto"/>
      </w:pPr>
      <w:r>
        <w:separator/>
      </w:r>
    </w:p>
  </w:footnote>
  <w:footnote w:type="continuationSeparator" w:id="0">
    <w:p w14:paraId="553D4F83" w14:textId="77777777" w:rsidR="00114BA9" w:rsidRDefault="00114BA9" w:rsidP="0011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41813"/>
    <w:multiLevelType w:val="multilevel"/>
    <w:tmpl w:val="C112735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E1C7406"/>
    <w:multiLevelType w:val="multilevel"/>
    <w:tmpl w:val="636ED31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1212175"/>
    <w:multiLevelType w:val="hybridMultilevel"/>
    <w:tmpl w:val="98CAE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D9D"/>
    <w:multiLevelType w:val="hybridMultilevel"/>
    <w:tmpl w:val="D8F6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ire Archibald (Childrens Services)">
    <w15:presenceInfo w15:providerId="AD" w15:userId="S::Claire.Archibald@derbyshire.gov.uk::19dbd280-6dfd-4d60-a935-71415f6683ed"/>
  </w15:person>
  <w15:person w15:author="Tony Sheppard CIPP/E">
    <w15:presenceInfo w15:providerId="None" w15:userId="Tony Sheppard CIP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MTM0tDAyMDI0NjZX0lEKTi0uzszPAykwqwUAA0JUfCwAAAA="/>
  </w:docVars>
  <w:rsids>
    <w:rsidRoot w:val="00C54017"/>
    <w:rsid w:val="00006233"/>
    <w:rsid w:val="00007FFC"/>
    <w:rsid w:val="00013DE9"/>
    <w:rsid w:val="0004440D"/>
    <w:rsid w:val="00045732"/>
    <w:rsid w:val="00060057"/>
    <w:rsid w:val="00065179"/>
    <w:rsid w:val="000823D2"/>
    <w:rsid w:val="000B3D1A"/>
    <w:rsid w:val="000C6D6D"/>
    <w:rsid w:val="000C6F50"/>
    <w:rsid w:val="000D5F05"/>
    <w:rsid w:val="000E2145"/>
    <w:rsid w:val="000F2116"/>
    <w:rsid w:val="00102503"/>
    <w:rsid w:val="00114BA9"/>
    <w:rsid w:val="0012624A"/>
    <w:rsid w:val="00157AD7"/>
    <w:rsid w:val="00160155"/>
    <w:rsid w:val="00167492"/>
    <w:rsid w:val="00172984"/>
    <w:rsid w:val="00181626"/>
    <w:rsid w:val="00183377"/>
    <w:rsid w:val="001858B0"/>
    <w:rsid w:val="001A70AE"/>
    <w:rsid w:val="001C4976"/>
    <w:rsid w:val="001D1FCF"/>
    <w:rsid w:val="001E6795"/>
    <w:rsid w:val="001F585F"/>
    <w:rsid w:val="00206E4F"/>
    <w:rsid w:val="0020793A"/>
    <w:rsid w:val="0021428F"/>
    <w:rsid w:val="00214659"/>
    <w:rsid w:val="00214E38"/>
    <w:rsid w:val="0022168E"/>
    <w:rsid w:val="002264A4"/>
    <w:rsid w:val="00250CB9"/>
    <w:rsid w:val="00251B05"/>
    <w:rsid w:val="002677CC"/>
    <w:rsid w:val="00270206"/>
    <w:rsid w:val="0027538A"/>
    <w:rsid w:val="00277009"/>
    <w:rsid w:val="002839D5"/>
    <w:rsid w:val="00287C41"/>
    <w:rsid w:val="00295E21"/>
    <w:rsid w:val="002A76E3"/>
    <w:rsid w:val="002B0C3C"/>
    <w:rsid w:val="002C62EE"/>
    <w:rsid w:val="002E4013"/>
    <w:rsid w:val="002F19BC"/>
    <w:rsid w:val="002F63BB"/>
    <w:rsid w:val="00302E6B"/>
    <w:rsid w:val="00317F64"/>
    <w:rsid w:val="00342904"/>
    <w:rsid w:val="00342DD3"/>
    <w:rsid w:val="00344D61"/>
    <w:rsid w:val="00346C41"/>
    <w:rsid w:val="00355F01"/>
    <w:rsid w:val="0036277A"/>
    <w:rsid w:val="00363ADB"/>
    <w:rsid w:val="0037192D"/>
    <w:rsid w:val="003A1F7B"/>
    <w:rsid w:val="003A2CBE"/>
    <w:rsid w:val="003B35A7"/>
    <w:rsid w:val="003B4A41"/>
    <w:rsid w:val="003B63A8"/>
    <w:rsid w:val="003C63A2"/>
    <w:rsid w:val="003D1F9A"/>
    <w:rsid w:val="003E3BDC"/>
    <w:rsid w:val="004104ED"/>
    <w:rsid w:val="0041506B"/>
    <w:rsid w:val="00415AC3"/>
    <w:rsid w:val="0042268D"/>
    <w:rsid w:val="004737C6"/>
    <w:rsid w:val="004974F5"/>
    <w:rsid w:val="004979CB"/>
    <w:rsid w:val="004A30D1"/>
    <w:rsid w:val="004A3F1B"/>
    <w:rsid w:val="004B51D0"/>
    <w:rsid w:val="004E10E2"/>
    <w:rsid w:val="004E21E5"/>
    <w:rsid w:val="00501E60"/>
    <w:rsid w:val="00503BF5"/>
    <w:rsid w:val="005126F1"/>
    <w:rsid w:val="00512DD3"/>
    <w:rsid w:val="00540844"/>
    <w:rsid w:val="0055756B"/>
    <w:rsid w:val="00562A39"/>
    <w:rsid w:val="0057625F"/>
    <w:rsid w:val="00582BEE"/>
    <w:rsid w:val="005A4344"/>
    <w:rsid w:val="005A4516"/>
    <w:rsid w:val="005A47A4"/>
    <w:rsid w:val="005A535A"/>
    <w:rsid w:val="005A6202"/>
    <w:rsid w:val="005C14D1"/>
    <w:rsid w:val="00600660"/>
    <w:rsid w:val="00600C6B"/>
    <w:rsid w:val="006067D1"/>
    <w:rsid w:val="00607F6B"/>
    <w:rsid w:val="0062375F"/>
    <w:rsid w:val="00625247"/>
    <w:rsid w:val="00633CC3"/>
    <w:rsid w:val="00653BAB"/>
    <w:rsid w:val="00670CC4"/>
    <w:rsid w:val="00684DF7"/>
    <w:rsid w:val="006B16D7"/>
    <w:rsid w:val="006D7B41"/>
    <w:rsid w:val="006E14CF"/>
    <w:rsid w:val="006E7C0C"/>
    <w:rsid w:val="006F1C95"/>
    <w:rsid w:val="006F3B43"/>
    <w:rsid w:val="00714049"/>
    <w:rsid w:val="00723746"/>
    <w:rsid w:val="00724754"/>
    <w:rsid w:val="00725B8F"/>
    <w:rsid w:val="007270AD"/>
    <w:rsid w:val="007323DE"/>
    <w:rsid w:val="00733B5A"/>
    <w:rsid w:val="007441AD"/>
    <w:rsid w:val="007450EB"/>
    <w:rsid w:val="007656DC"/>
    <w:rsid w:val="007750A7"/>
    <w:rsid w:val="007A7D02"/>
    <w:rsid w:val="007B1E9F"/>
    <w:rsid w:val="007B559B"/>
    <w:rsid w:val="007E7933"/>
    <w:rsid w:val="00825C36"/>
    <w:rsid w:val="00841741"/>
    <w:rsid w:val="00847626"/>
    <w:rsid w:val="008544BF"/>
    <w:rsid w:val="008635FB"/>
    <w:rsid w:val="00866C12"/>
    <w:rsid w:val="008B1ED3"/>
    <w:rsid w:val="008B53A2"/>
    <w:rsid w:val="008B7F96"/>
    <w:rsid w:val="008E4348"/>
    <w:rsid w:val="00904CF9"/>
    <w:rsid w:val="0091024E"/>
    <w:rsid w:val="00926C89"/>
    <w:rsid w:val="00935067"/>
    <w:rsid w:val="009448CF"/>
    <w:rsid w:val="0096289F"/>
    <w:rsid w:val="0096549E"/>
    <w:rsid w:val="00974D1F"/>
    <w:rsid w:val="00981AC5"/>
    <w:rsid w:val="0098666E"/>
    <w:rsid w:val="00992B12"/>
    <w:rsid w:val="009A7D3B"/>
    <w:rsid w:val="009B2A09"/>
    <w:rsid w:val="009D18B4"/>
    <w:rsid w:val="009E1014"/>
    <w:rsid w:val="009E4902"/>
    <w:rsid w:val="00A00BB1"/>
    <w:rsid w:val="00A048E6"/>
    <w:rsid w:val="00A10A39"/>
    <w:rsid w:val="00A10D39"/>
    <w:rsid w:val="00A175CD"/>
    <w:rsid w:val="00A25979"/>
    <w:rsid w:val="00A32123"/>
    <w:rsid w:val="00A46408"/>
    <w:rsid w:val="00A47C19"/>
    <w:rsid w:val="00A50A78"/>
    <w:rsid w:val="00A54601"/>
    <w:rsid w:val="00A65045"/>
    <w:rsid w:val="00A66A02"/>
    <w:rsid w:val="00A75E0C"/>
    <w:rsid w:val="00A90337"/>
    <w:rsid w:val="00AA0AC7"/>
    <w:rsid w:val="00AB7FD5"/>
    <w:rsid w:val="00AC0535"/>
    <w:rsid w:val="00AC3241"/>
    <w:rsid w:val="00AC7B63"/>
    <w:rsid w:val="00AE5526"/>
    <w:rsid w:val="00AF4D25"/>
    <w:rsid w:val="00B0305C"/>
    <w:rsid w:val="00B053F2"/>
    <w:rsid w:val="00B117A5"/>
    <w:rsid w:val="00B22552"/>
    <w:rsid w:val="00B24674"/>
    <w:rsid w:val="00B25199"/>
    <w:rsid w:val="00B332D8"/>
    <w:rsid w:val="00B35C59"/>
    <w:rsid w:val="00B451CD"/>
    <w:rsid w:val="00B547C8"/>
    <w:rsid w:val="00B5714A"/>
    <w:rsid w:val="00B617AB"/>
    <w:rsid w:val="00B76417"/>
    <w:rsid w:val="00BB1F4B"/>
    <w:rsid w:val="00BB26AE"/>
    <w:rsid w:val="00BD5FA4"/>
    <w:rsid w:val="00C0190C"/>
    <w:rsid w:val="00C25891"/>
    <w:rsid w:val="00C26D5A"/>
    <w:rsid w:val="00C45694"/>
    <w:rsid w:val="00C54017"/>
    <w:rsid w:val="00C577A9"/>
    <w:rsid w:val="00C801AF"/>
    <w:rsid w:val="00C84464"/>
    <w:rsid w:val="00C85269"/>
    <w:rsid w:val="00CB2D02"/>
    <w:rsid w:val="00CC5E1C"/>
    <w:rsid w:val="00CC7E7B"/>
    <w:rsid w:val="00CD5612"/>
    <w:rsid w:val="00CD57EC"/>
    <w:rsid w:val="00CE37EE"/>
    <w:rsid w:val="00CF0092"/>
    <w:rsid w:val="00CF6C0E"/>
    <w:rsid w:val="00D06AD6"/>
    <w:rsid w:val="00D144CC"/>
    <w:rsid w:val="00D237B5"/>
    <w:rsid w:val="00D52001"/>
    <w:rsid w:val="00D5447C"/>
    <w:rsid w:val="00D65B85"/>
    <w:rsid w:val="00D72574"/>
    <w:rsid w:val="00DB1764"/>
    <w:rsid w:val="00DB4BD8"/>
    <w:rsid w:val="00DC4354"/>
    <w:rsid w:val="00DD0AF2"/>
    <w:rsid w:val="00DF54E4"/>
    <w:rsid w:val="00E11105"/>
    <w:rsid w:val="00E24C7A"/>
    <w:rsid w:val="00E30A0A"/>
    <w:rsid w:val="00E3140E"/>
    <w:rsid w:val="00E33BF3"/>
    <w:rsid w:val="00E54740"/>
    <w:rsid w:val="00E76A92"/>
    <w:rsid w:val="00E96B91"/>
    <w:rsid w:val="00E97478"/>
    <w:rsid w:val="00E97EF4"/>
    <w:rsid w:val="00EB1535"/>
    <w:rsid w:val="00EF5D36"/>
    <w:rsid w:val="00EF613B"/>
    <w:rsid w:val="00F02E65"/>
    <w:rsid w:val="00F0654A"/>
    <w:rsid w:val="00F53F4F"/>
    <w:rsid w:val="00F600A5"/>
    <w:rsid w:val="00F970FD"/>
    <w:rsid w:val="00FB7CAE"/>
    <w:rsid w:val="00FD51A7"/>
    <w:rsid w:val="00FE4329"/>
    <w:rsid w:val="00FF0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2BE22F"/>
  <w15:chartTrackingRefBased/>
  <w15:docId w15:val="{2761813B-5396-437B-B9DC-70C2F861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7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7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6D6D"/>
    <w:pPr>
      <w:ind w:left="720"/>
      <w:contextualSpacing/>
    </w:pPr>
  </w:style>
  <w:style w:type="character" w:styleId="CommentReference">
    <w:name w:val="annotation reference"/>
    <w:basedOn w:val="DefaultParagraphFont"/>
    <w:uiPriority w:val="99"/>
    <w:semiHidden/>
    <w:unhideWhenUsed/>
    <w:rsid w:val="0055756B"/>
    <w:rPr>
      <w:sz w:val="16"/>
      <w:szCs w:val="16"/>
    </w:rPr>
  </w:style>
  <w:style w:type="paragraph" w:styleId="CommentText">
    <w:name w:val="annotation text"/>
    <w:basedOn w:val="Normal"/>
    <w:link w:val="CommentTextChar"/>
    <w:uiPriority w:val="99"/>
    <w:semiHidden/>
    <w:unhideWhenUsed/>
    <w:rsid w:val="0055756B"/>
    <w:pPr>
      <w:spacing w:line="240" w:lineRule="auto"/>
    </w:pPr>
    <w:rPr>
      <w:sz w:val="20"/>
      <w:szCs w:val="20"/>
    </w:rPr>
  </w:style>
  <w:style w:type="character" w:customStyle="1" w:styleId="CommentTextChar">
    <w:name w:val="Comment Text Char"/>
    <w:basedOn w:val="DefaultParagraphFont"/>
    <w:link w:val="CommentText"/>
    <w:uiPriority w:val="99"/>
    <w:semiHidden/>
    <w:rsid w:val="0055756B"/>
    <w:rPr>
      <w:sz w:val="20"/>
      <w:szCs w:val="20"/>
    </w:rPr>
  </w:style>
  <w:style w:type="paragraph" w:styleId="CommentSubject">
    <w:name w:val="annotation subject"/>
    <w:basedOn w:val="CommentText"/>
    <w:next w:val="CommentText"/>
    <w:link w:val="CommentSubjectChar"/>
    <w:uiPriority w:val="99"/>
    <w:semiHidden/>
    <w:unhideWhenUsed/>
    <w:rsid w:val="0055756B"/>
    <w:rPr>
      <w:b/>
      <w:bCs/>
    </w:rPr>
  </w:style>
  <w:style w:type="character" w:customStyle="1" w:styleId="CommentSubjectChar">
    <w:name w:val="Comment Subject Char"/>
    <w:basedOn w:val="CommentTextChar"/>
    <w:link w:val="CommentSubject"/>
    <w:uiPriority w:val="99"/>
    <w:semiHidden/>
    <w:rsid w:val="0055756B"/>
    <w:rPr>
      <w:b/>
      <w:bCs/>
      <w:sz w:val="20"/>
      <w:szCs w:val="20"/>
    </w:rPr>
  </w:style>
  <w:style w:type="character" w:styleId="Hyperlink">
    <w:name w:val="Hyperlink"/>
    <w:basedOn w:val="DefaultParagraphFont"/>
    <w:uiPriority w:val="99"/>
    <w:unhideWhenUsed/>
    <w:rsid w:val="00B76417"/>
    <w:rPr>
      <w:color w:val="0563C1" w:themeColor="hyperlink"/>
      <w:u w:val="single"/>
    </w:rPr>
  </w:style>
  <w:style w:type="character" w:styleId="UnresolvedMention">
    <w:name w:val="Unresolved Mention"/>
    <w:basedOn w:val="DefaultParagraphFont"/>
    <w:uiPriority w:val="99"/>
    <w:semiHidden/>
    <w:unhideWhenUsed/>
    <w:rsid w:val="00B76417"/>
    <w:rPr>
      <w:color w:val="605E5C"/>
      <w:shd w:val="clear" w:color="auto" w:fill="E1DFDD"/>
    </w:rPr>
  </w:style>
  <w:style w:type="paragraph" w:styleId="Header">
    <w:name w:val="header"/>
    <w:basedOn w:val="Normal"/>
    <w:link w:val="HeaderChar"/>
    <w:uiPriority w:val="99"/>
    <w:unhideWhenUsed/>
    <w:rsid w:val="00114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A9"/>
  </w:style>
  <w:style w:type="paragraph" w:styleId="Footer">
    <w:name w:val="footer"/>
    <w:basedOn w:val="Normal"/>
    <w:link w:val="FooterChar"/>
    <w:uiPriority w:val="99"/>
    <w:unhideWhenUsed/>
    <w:rsid w:val="00114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A9"/>
  </w:style>
  <w:style w:type="character" w:customStyle="1" w:styleId="Heading1Char">
    <w:name w:val="Heading 1 Char"/>
    <w:basedOn w:val="DefaultParagraphFont"/>
    <w:link w:val="Heading1"/>
    <w:uiPriority w:val="9"/>
    <w:rsid w:val="00AC32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reativecommons.org/licenses/by/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ydataprotection.world" TargetMode="Externa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hyperlink" Target="https://www.educationdatamatters.org.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creativecommons.org/licenses/by/4.0/?ref=chooser-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661D7A634C4E4E9318B8CB9E8EB91A" ma:contentTypeVersion="4" ma:contentTypeDescription="Create a new document." ma:contentTypeScope="" ma:versionID="e721cb7e55e038a8be156d68dfe8f0f0">
  <xsd:schema xmlns:xsd="http://www.w3.org/2001/XMLSchema" xmlns:xs="http://www.w3.org/2001/XMLSchema" xmlns:p="http://schemas.microsoft.com/office/2006/metadata/properties" xmlns:ns2="e3babd6b-9197-4453-8fd4-a7c44a84e53a" targetNamespace="http://schemas.microsoft.com/office/2006/metadata/properties" ma:root="true" ma:fieldsID="addfddf2c9b77ca0f7bcbbf6bdf23fa8" ns2:_="">
    <xsd:import namespace="e3babd6b-9197-4453-8fd4-a7c44a84e5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abd6b-9197-4453-8fd4-a7c44a84e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50DE9D-62FE-4D72-89A1-5836EB2A6EEE}">
  <ds:schemaRefs>
    <ds:schemaRef ds:uri="http://schemas.microsoft.com/sharepoint/v3/contenttype/forms"/>
  </ds:schemaRefs>
</ds:datastoreItem>
</file>

<file path=customXml/itemProps2.xml><?xml version="1.0" encoding="utf-8"?>
<ds:datastoreItem xmlns:ds="http://schemas.openxmlformats.org/officeDocument/2006/customXml" ds:itemID="{FB6D85B7-11A2-4263-A326-C364726A8A9D}">
  <ds:schemaRefs>
    <ds:schemaRef ds:uri="http://schemas.microsoft.com/office/infopath/2007/PartnerControls"/>
    <ds:schemaRef ds:uri="e3babd6b-9197-4453-8fd4-a7c44a84e53a"/>
    <ds:schemaRef ds:uri="http://www.w3.org/XML/1998/namespac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2EE7E9A6-7B76-447B-B936-649E4873B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abd6b-9197-4453-8fd4-a7c44a84e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Security and Processing Request for Information</vt:lpstr>
    </vt:vector>
  </TitlesOfParts>
  <Company>My Data Protection World</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and Processing Request for Information</dc:title>
  <dc:subject/>
  <dc:creator>Tony Sheppard</dc:creator>
  <cp:keywords>RoPA, Data Processing Agreement, Data Sharing Agreement, Privacy Notice, Security, ISO27001, CE+</cp:keywords>
  <dc:description>Partner / Vendor Request for Information – Privacy, Data Protection and Security © 2021 by Tony Sheppard is licensed under CC BY 4.0</dc:description>
  <cp:lastModifiedBy>Tony Sheppard CIPP/E</cp:lastModifiedBy>
  <cp:revision>4</cp:revision>
  <dcterms:created xsi:type="dcterms:W3CDTF">2021-09-03T20:37:00Z</dcterms:created>
  <dcterms:modified xsi:type="dcterms:W3CDTF">2021-09-03T20:38:00Z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0x010100AC661D7A634C4E4E9318B8CB9E8EB91A</vt:lpwstr>
  </property>
</Properties>
</file>